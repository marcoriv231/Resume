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BB7F0B" w14:textId="64CE5936" w:rsidR="0090421E" w:rsidRPr="00946B00" w:rsidRDefault="004D3D7D" w:rsidP="001441D8">
      <w:pPr>
        <w:pStyle w:val="Style1"/>
        <w:pBdr>
          <w:bottom w:val="single" w:sz="4" w:space="1" w:color="auto"/>
        </w:pBdr>
        <w:spacing w:after="0" w:line="240" w:lineRule="auto"/>
        <w:outlineLvl w:val="0"/>
        <w:rPr>
          <w:rFonts w:ascii="Times New Roman" w:hAnsi="Times New Roman" w:cs="Times New Roman"/>
          <w:b/>
        </w:rPr>
      </w:pPr>
      <w:r w:rsidRPr="00946B00">
        <w:rPr>
          <w:rFonts w:ascii="Times New Roman" w:hAnsi="Times New Roman" w:cs="Times New Roman"/>
          <w:b/>
        </w:rPr>
        <w:softHyphen/>
      </w:r>
      <w:r w:rsidR="002F60CB" w:rsidRPr="00946B00">
        <w:rPr>
          <w:rFonts w:ascii="Times New Roman" w:hAnsi="Times New Roman" w:cs="Times New Roman"/>
          <w:b/>
        </w:rPr>
        <w:t>EDUCATION</w:t>
      </w:r>
    </w:p>
    <w:p w14:paraId="760587B5" w14:textId="007B96FE" w:rsidR="0090421E" w:rsidRPr="00842B9B" w:rsidRDefault="00461502" w:rsidP="008F14E5">
      <w:pPr>
        <w:pStyle w:val="Style1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36AB5">
        <w:rPr>
          <w:rFonts w:ascii="Times New Roman" w:hAnsi="Times New Roman" w:cs="Times New Roman"/>
          <w:b/>
          <w:sz w:val="22"/>
          <w:szCs w:val="20"/>
        </w:rPr>
        <w:t>Massachusetts Institute of Technology (MIT)</w:t>
      </w:r>
      <w:r w:rsidR="002831E1" w:rsidRPr="00E36AB5">
        <w:rPr>
          <w:rFonts w:ascii="Times New Roman" w:hAnsi="Times New Roman" w:cs="Times New Roman"/>
          <w:b/>
          <w:sz w:val="18"/>
          <w:szCs w:val="20"/>
        </w:rPr>
        <w:tab/>
      </w:r>
      <w:r w:rsidR="002831E1" w:rsidRPr="00842B9B">
        <w:rPr>
          <w:rFonts w:ascii="Times New Roman" w:hAnsi="Times New Roman" w:cs="Times New Roman"/>
          <w:b/>
          <w:sz w:val="20"/>
          <w:szCs w:val="20"/>
        </w:rPr>
        <w:tab/>
      </w:r>
      <w:r w:rsidR="002831E1" w:rsidRPr="00842B9B">
        <w:rPr>
          <w:rFonts w:ascii="Times New Roman" w:hAnsi="Times New Roman" w:cs="Times New Roman"/>
          <w:b/>
          <w:sz w:val="20"/>
          <w:szCs w:val="20"/>
        </w:rPr>
        <w:tab/>
      </w:r>
      <w:r w:rsidR="00D05F8D" w:rsidRPr="00842B9B">
        <w:rPr>
          <w:rFonts w:ascii="Times New Roman" w:hAnsi="Times New Roman" w:cs="Times New Roman"/>
          <w:b/>
          <w:sz w:val="20"/>
          <w:szCs w:val="20"/>
        </w:rPr>
        <w:tab/>
      </w:r>
      <w:r w:rsidR="00CD6800" w:rsidRPr="00842B9B">
        <w:rPr>
          <w:rFonts w:ascii="Times New Roman" w:hAnsi="Times New Roman" w:cs="Times New Roman"/>
          <w:b/>
          <w:sz w:val="20"/>
          <w:szCs w:val="20"/>
        </w:rPr>
        <w:tab/>
      </w:r>
      <w:r w:rsidR="007762BC">
        <w:rPr>
          <w:rFonts w:ascii="Times New Roman" w:hAnsi="Times New Roman" w:cs="Times New Roman"/>
          <w:b/>
          <w:sz w:val="20"/>
          <w:szCs w:val="20"/>
        </w:rPr>
        <w:tab/>
      </w:r>
      <w:r w:rsidR="007762BC">
        <w:rPr>
          <w:rFonts w:ascii="Times New Roman" w:hAnsi="Times New Roman" w:cs="Times New Roman"/>
          <w:b/>
          <w:sz w:val="20"/>
          <w:szCs w:val="20"/>
        </w:rPr>
        <w:tab/>
      </w:r>
      <w:r w:rsidR="00E36AB5"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 w:rsidR="000F724A" w:rsidRPr="00842B9B">
        <w:rPr>
          <w:rFonts w:ascii="Times New Roman" w:hAnsi="Times New Roman" w:cs="Times New Roman"/>
          <w:b/>
          <w:sz w:val="20"/>
          <w:szCs w:val="20"/>
        </w:rPr>
        <w:t xml:space="preserve">Cambridge, MA </w:t>
      </w:r>
    </w:p>
    <w:p w14:paraId="3EF08700" w14:textId="39E29262" w:rsidR="002F60CB" w:rsidRPr="003C695D" w:rsidRDefault="003C695D" w:rsidP="003C695D">
      <w:pPr>
        <w:pStyle w:val="Style1"/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B</w:t>
      </w:r>
      <w:r w:rsidR="006D3C7E">
        <w:rPr>
          <w:rFonts w:ascii="Times New Roman" w:hAnsi="Times New Roman" w:cs="Times New Roman"/>
          <w:i/>
          <w:sz w:val="20"/>
          <w:szCs w:val="20"/>
        </w:rPr>
        <w:t>achelor</w:t>
      </w:r>
      <w:r w:rsidR="00D76C5A">
        <w:rPr>
          <w:rFonts w:ascii="Times New Roman" w:hAnsi="Times New Roman" w:cs="Times New Roman"/>
          <w:i/>
          <w:sz w:val="20"/>
          <w:szCs w:val="20"/>
        </w:rPr>
        <w:t>s</w:t>
      </w:r>
      <w:r w:rsidR="006D3C7E">
        <w:rPr>
          <w:rFonts w:ascii="Times New Roman" w:hAnsi="Times New Roman" w:cs="Times New Roman"/>
          <w:i/>
          <w:sz w:val="20"/>
          <w:szCs w:val="20"/>
        </w:rPr>
        <w:t xml:space="preserve"> of Science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EE61DC" w:rsidRPr="003C695D">
        <w:rPr>
          <w:rFonts w:ascii="Times New Roman" w:hAnsi="Times New Roman" w:cs="Times New Roman"/>
          <w:i/>
          <w:sz w:val="20"/>
          <w:szCs w:val="20"/>
        </w:rPr>
        <w:t xml:space="preserve">in </w:t>
      </w:r>
      <w:r w:rsidR="00700017" w:rsidRPr="003C695D">
        <w:rPr>
          <w:rFonts w:ascii="Times New Roman" w:hAnsi="Times New Roman" w:cs="Times New Roman"/>
          <w:i/>
          <w:sz w:val="20"/>
          <w:szCs w:val="20"/>
        </w:rPr>
        <w:t>Computer Science</w:t>
      </w:r>
      <w:r w:rsidR="008E54DB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9F3FC2">
        <w:rPr>
          <w:rFonts w:ascii="Times New Roman" w:hAnsi="Times New Roman" w:cs="Times New Roman"/>
          <w:i/>
          <w:sz w:val="20"/>
          <w:szCs w:val="20"/>
        </w:rPr>
        <w:t>Minor</w:t>
      </w:r>
      <w:r>
        <w:rPr>
          <w:rFonts w:ascii="Times New Roman" w:hAnsi="Times New Roman" w:cs="Times New Roman"/>
          <w:i/>
          <w:sz w:val="20"/>
          <w:szCs w:val="20"/>
        </w:rPr>
        <w:t xml:space="preserve"> in Management</w:t>
      </w:r>
      <w:r w:rsidR="008E54DB">
        <w:rPr>
          <w:rFonts w:ascii="Times New Roman" w:hAnsi="Times New Roman" w:cs="Times New Roman"/>
          <w:i/>
          <w:sz w:val="20"/>
          <w:szCs w:val="20"/>
        </w:rPr>
        <w:t xml:space="preserve"> and Concentration in Negotiation</w:t>
      </w:r>
      <w:r w:rsidR="008E54DB">
        <w:rPr>
          <w:rFonts w:ascii="Times New Roman" w:hAnsi="Times New Roman" w:cs="Times New Roman"/>
          <w:i/>
          <w:sz w:val="20"/>
          <w:szCs w:val="20"/>
        </w:rPr>
        <w:tab/>
      </w:r>
      <w:r w:rsidR="008E54DB">
        <w:rPr>
          <w:rFonts w:ascii="Times New Roman" w:hAnsi="Times New Roman" w:cs="Times New Roman"/>
          <w:i/>
          <w:sz w:val="20"/>
          <w:szCs w:val="20"/>
        </w:rPr>
        <w:tab/>
      </w:r>
      <w:r w:rsidR="006D3C7E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="000F724A" w:rsidRPr="003C695D">
        <w:rPr>
          <w:rFonts w:ascii="Times New Roman" w:hAnsi="Times New Roman" w:cs="Times New Roman"/>
          <w:i/>
          <w:sz w:val="20"/>
          <w:szCs w:val="20"/>
        </w:rPr>
        <w:t>June 2020</w:t>
      </w:r>
      <w:r w:rsidR="002F60CB" w:rsidRPr="003C695D">
        <w:rPr>
          <w:rFonts w:ascii="Times New Roman" w:hAnsi="Times New Roman" w:cs="Times New Roman"/>
          <w:i/>
          <w:sz w:val="20"/>
          <w:szCs w:val="20"/>
        </w:rPr>
        <w:tab/>
      </w:r>
    </w:p>
    <w:p w14:paraId="3F1C7143" w14:textId="62A5A69B" w:rsidR="003C695D" w:rsidRDefault="002F60CB" w:rsidP="003C695D">
      <w:pPr>
        <w:pStyle w:val="Style1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3C695D">
        <w:rPr>
          <w:rFonts w:ascii="Times New Roman" w:hAnsi="Times New Roman" w:cs="Times New Roman"/>
          <w:i/>
          <w:sz w:val="20"/>
          <w:szCs w:val="20"/>
        </w:rPr>
        <w:t xml:space="preserve">Relevant Courses: </w:t>
      </w:r>
      <w:r w:rsidR="00336739">
        <w:rPr>
          <w:rFonts w:ascii="Times New Roman" w:hAnsi="Times New Roman" w:cs="Times New Roman"/>
          <w:i/>
          <w:sz w:val="20"/>
          <w:szCs w:val="20"/>
        </w:rPr>
        <w:t xml:space="preserve">Introduction to Algorithms, </w:t>
      </w:r>
      <w:r w:rsidR="00E31628" w:rsidRPr="003C695D">
        <w:rPr>
          <w:rFonts w:ascii="Times New Roman" w:hAnsi="Times New Roman" w:cs="Times New Roman"/>
          <w:i/>
          <w:sz w:val="20"/>
          <w:szCs w:val="20"/>
        </w:rPr>
        <w:t>Fundamentals of Programming</w:t>
      </w:r>
      <w:r w:rsidR="00840284" w:rsidRPr="003C695D">
        <w:rPr>
          <w:rFonts w:ascii="Times New Roman" w:hAnsi="Times New Roman" w:cs="Times New Roman"/>
          <w:i/>
          <w:sz w:val="20"/>
          <w:szCs w:val="20"/>
        </w:rPr>
        <w:t xml:space="preserve">, Python, </w:t>
      </w:r>
      <w:r w:rsidR="00E31628" w:rsidRPr="003C695D">
        <w:rPr>
          <w:rFonts w:ascii="Times New Roman" w:hAnsi="Times New Roman" w:cs="Times New Roman"/>
          <w:i/>
          <w:sz w:val="20"/>
          <w:szCs w:val="20"/>
        </w:rPr>
        <w:t>Mathematics for Computer Science,</w:t>
      </w:r>
    </w:p>
    <w:p w14:paraId="7C3F4984" w14:textId="77A2F063" w:rsidR="004A25B4" w:rsidRPr="003C695D" w:rsidRDefault="002F60CB" w:rsidP="003C695D">
      <w:pPr>
        <w:pStyle w:val="Style1"/>
        <w:spacing w:after="0" w:line="240" w:lineRule="auto"/>
        <w:ind w:firstLine="720"/>
        <w:rPr>
          <w:rFonts w:ascii="Times New Roman" w:hAnsi="Times New Roman" w:cs="Times New Roman"/>
          <w:i/>
          <w:sz w:val="20"/>
          <w:szCs w:val="20"/>
        </w:rPr>
      </w:pPr>
      <w:r w:rsidRPr="003C695D">
        <w:rPr>
          <w:rFonts w:ascii="Times New Roman" w:hAnsi="Times New Roman" w:cs="Times New Roman"/>
          <w:i/>
          <w:sz w:val="20"/>
          <w:szCs w:val="20"/>
        </w:rPr>
        <w:t>Multivariable Calculus,</w:t>
      </w:r>
      <w:r w:rsidR="004D3D7D" w:rsidRPr="003C695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5C7564" w:rsidRPr="003C695D">
        <w:rPr>
          <w:rFonts w:ascii="Times New Roman" w:hAnsi="Times New Roman" w:cs="Times New Roman"/>
          <w:i/>
          <w:sz w:val="20"/>
          <w:szCs w:val="20"/>
        </w:rPr>
        <w:t xml:space="preserve">Negotiation Analysis, </w:t>
      </w:r>
      <w:r w:rsidR="004D3D7D" w:rsidRPr="003C695D">
        <w:rPr>
          <w:rFonts w:ascii="Times New Roman" w:hAnsi="Times New Roman" w:cs="Times New Roman"/>
          <w:i/>
          <w:sz w:val="20"/>
          <w:szCs w:val="20"/>
        </w:rPr>
        <w:t xml:space="preserve">Managerial </w:t>
      </w:r>
      <w:commentRangeStart w:id="0"/>
      <w:r w:rsidR="004D3D7D" w:rsidRPr="003C695D">
        <w:rPr>
          <w:rFonts w:ascii="Times New Roman" w:hAnsi="Times New Roman" w:cs="Times New Roman"/>
          <w:i/>
          <w:sz w:val="20"/>
          <w:szCs w:val="20"/>
        </w:rPr>
        <w:t>Communication</w:t>
      </w:r>
      <w:r w:rsidR="00840284" w:rsidRPr="003C695D">
        <w:rPr>
          <w:rFonts w:ascii="Times New Roman" w:hAnsi="Times New Roman" w:cs="Times New Roman"/>
          <w:i/>
          <w:sz w:val="20"/>
          <w:szCs w:val="20"/>
        </w:rPr>
        <w:t>s</w:t>
      </w:r>
      <w:commentRangeEnd w:id="0"/>
      <w:r w:rsidR="00A638DF">
        <w:rPr>
          <w:rStyle w:val="CommentReference"/>
          <w:rFonts w:asciiTheme="minorHAnsi" w:hAnsiTheme="minorHAnsi" w:cstheme="minorBidi"/>
        </w:rPr>
        <w:commentReference w:id="0"/>
      </w:r>
      <w:r w:rsidR="003F0C6C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43CB6EA5" w14:textId="77777777" w:rsidR="00C74229" w:rsidRDefault="00C74229" w:rsidP="00C74229">
      <w:pPr>
        <w:pStyle w:val="Style1"/>
        <w:spacing w:after="0" w:line="240" w:lineRule="auto"/>
        <w:rPr>
          <w:ins w:id="1" w:author="Marco Rivera" w:date="2018-09-25T17:42:00Z"/>
          <w:rFonts w:ascii="Times New Roman" w:hAnsi="Times New Roman" w:cs="Times New Roman"/>
          <w:b/>
          <w:sz w:val="20"/>
          <w:szCs w:val="20"/>
        </w:rPr>
      </w:pPr>
      <w:ins w:id="2" w:author="Marco Rivera" w:date="2018-09-25T17:42:00Z">
        <w:r>
          <w:rPr>
            <w:rFonts w:ascii="Times New Roman" w:hAnsi="Times New Roman" w:cs="Times New Roman"/>
            <w:b/>
            <w:sz w:val="20"/>
            <w:szCs w:val="20"/>
          </w:rPr>
          <w:t xml:space="preserve">Facebook Above and Beyond CS, </w:t>
        </w:r>
        <w:r>
          <w:rPr>
            <w:rFonts w:ascii="Times New Roman" w:hAnsi="Times New Roman" w:cs="Times New Roman"/>
            <w:i/>
            <w:sz w:val="20"/>
            <w:szCs w:val="20"/>
          </w:rPr>
          <w:t>Participant</w:t>
        </w:r>
        <w:r>
          <w:rPr>
            <w:rFonts w:ascii="Times New Roman" w:hAnsi="Times New Roman" w:cs="Times New Roman"/>
            <w:b/>
            <w:sz w:val="20"/>
            <w:szCs w:val="20"/>
          </w:rPr>
          <w:tab/>
        </w:r>
        <w:r>
          <w:rPr>
            <w:rFonts w:ascii="Times New Roman" w:hAnsi="Times New Roman" w:cs="Times New Roman"/>
            <w:b/>
            <w:sz w:val="20"/>
            <w:szCs w:val="20"/>
          </w:rPr>
          <w:tab/>
        </w:r>
        <w:r>
          <w:rPr>
            <w:rFonts w:ascii="Times New Roman" w:hAnsi="Times New Roman" w:cs="Times New Roman"/>
            <w:b/>
            <w:sz w:val="20"/>
            <w:szCs w:val="20"/>
          </w:rPr>
          <w:tab/>
        </w:r>
        <w:r>
          <w:rPr>
            <w:rFonts w:ascii="Times New Roman" w:hAnsi="Times New Roman" w:cs="Times New Roman"/>
            <w:b/>
            <w:sz w:val="20"/>
            <w:szCs w:val="20"/>
          </w:rPr>
          <w:tab/>
        </w:r>
        <w:r>
          <w:rPr>
            <w:rFonts w:ascii="Times New Roman" w:hAnsi="Times New Roman" w:cs="Times New Roman"/>
            <w:b/>
            <w:sz w:val="20"/>
            <w:szCs w:val="20"/>
          </w:rPr>
          <w:tab/>
        </w:r>
        <w:r>
          <w:rPr>
            <w:rFonts w:ascii="Times New Roman" w:hAnsi="Times New Roman" w:cs="Times New Roman"/>
            <w:b/>
            <w:sz w:val="20"/>
            <w:szCs w:val="20"/>
          </w:rPr>
          <w:tab/>
        </w:r>
        <w:r>
          <w:rPr>
            <w:rFonts w:ascii="Times New Roman" w:hAnsi="Times New Roman" w:cs="Times New Roman"/>
            <w:b/>
            <w:sz w:val="20"/>
            <w:szCs w:val="20"/>
          </w:rPr>
          <w:tab/>
        </w:r>
        <w:r>
          <w:rPr>
            <w:rFonts w:ascii="Times New Roman" w:hAnsi="Times New Roman" w:cs="Times New Roman"/>
            <w:b/>
            <w:sz w:val="20"/>
            <w:szCs w:val="20"/>
          </w:rPr>
          <w:tab/>
        </w:r>
        <w:r w:rsidRPr="00842B9B">
          <w:rPr>
            <w:rFonts w:ascii="Times New Roman" w:hAnsi="Times New Roman" w:cs="Times New Roman"/>
            <w:b/>
            <w:sz w:val="20"/>
            <w:szCs w:val="20"/>
          </w:rPr>
          <w:t>Cambridge, MA</w:t>
        </w:r>
        <w:r>
          <w:rPr>
            <w:rFonts w:ascii="Times New Roman" w:hAnsi="Times New Roman" w:cs="Times New Roman"/>
            <w:b/>
            <w:sz w:val="20"/>
            <w:szCs w:val="20"/>
          </w:rPr>
          <w:t xml:space="preserve"> </w:t>
        </w:r>
      </w:ins>
    </w:p>
    <w:p w14:paraId="6E609099" w14:textId="77777777" w:rsidR="00C74229" w:rsidRPr="00F96860" w:rsidRDefault="00C74229" w:rsidP="00C74229">
      <w:pPr>
        <w:pStyle w:val="Style1"/>
        <w:numPr>
          <w:ilvl w:val="0"/>
          <w:numId w:val="16"/>
        </w:numPr>
        <w:spacing w:after="0" w:line="240" w:lineRule="auto"/>
        <w:rPr>
          <w:ins w:id="3" w:author="Marco Rivera" w:date="2018-09-25T17:42:00Z"/>
          <w:rFonts w:ascii="Times New Roman" w:hAnsi="Times New Roman" w:cs="Times New Roman"/>
          <w:b/>
          <w:sz w:val="20"/>
          <w:szCs w:val="20"/>
        </w:rPr>
      </w:pPr>
      <w:ins w:id="4" w:author="Marco Rivera" w:date="2018-09-25T17:42:00Z">
        <w:r>
          <w:rPr>
            <w:rFonts w:ascii="Times New Roman" w:hAnsi="Times New Roman" w:cs="Times New Roman"/>
            <w:sz w:val="20"/>
            <w:szCs w:val="20"/>
          </w:rPr>
          <w:t>Improved data structure and algorithm skills by completing workshops coached by Facebook Engineers                    Fall 2018</w:t>
        </w:r>
      </w:ins>
    </w:p>
    <w:p w14:paraId="265C862B" w14:textId="77777777" w:rsidR="006B27FA" w:rsidRPr="00842B9B" w:rsidRDefault="006B27FA" w:rsidP="006B27FA">
      <w:pPr>
        <w:pStyle w:val="Style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5" w:name="_GoBack"/>
      <w:bookmarkEnd w:id="5"/>
    </w:p>
    <w:p w14:paraId="6CC30A67" w14:textId="51C3F63A" w:rsidR="009C0C54" w:rsidRPr="001C2896" w:rsidRDefault="009C0C54" w:rsidP="001441D8">
      <w:pPr>
        <w:pStyle w:val="Style1"/>
        <w:pBdr>
          <w:bottom w:val="single" w:sz="4" w:space="1" w:color="auto"/>
        </w:pBdr>
        <w:spacing w:after="0" w:line="240" w:lineRule="auto"/>
        <w:outlineLvl w:val="0"/>
        <w:rPr>
          <w:rFonts w:ascii="Times New Roman" w:hAnsi="Times New Roman" w:cs="Times New Roman"/>
          <w:b/>
          <w:sz w:val="22"/>
          <w:szCs w:val="20"/>
        </w:rPr>
      </w:pPr>
      <w:r w:rsidRPr="001C2896">
        <w:rPr>
          <w:rFonts w:ascii="Times New Roman" w:hAnsi="Times New Roman" w:cs="Times New Roman"/>
          <w:b/>
          <w:sz w:val="22"/>
          <w:szCs w:val="20"/>
        </w:rPr>
        <w:t xml:space="preserve">WORK </w:t>
      </w:r>
      <w:r w:rsidRPr="00946B00">
        <w:rPr>
          <w:rFonts w:ascii="Times New Roman" w:hAnsi="Times New Roman" w:cs="Times New Roman"/>
          <w:b/>
        </w:rPr>
        <w:t>EXPERIENCE</w:t>
      </w:r>
    </w:p>
    <w:p w14:paraId="117161A5" w14:textId="3F1736F1" w:rsidR="00DE2B9E" w:rsidRPr="003F0C6C" w:rsidRDefault="006F5105" w:rsidP="001441D8">
      <w:pPr>
        <w:pStyle w:val="Style1"/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Northrop Grumman</w:t>
      </w:r>
      <w:r w:rsidR="000E042F">
        <w:rPr>
          <w:rFonts w:ascii="Times New Roman" w:hAnsi="Times New Roman" w:cs="Times New Roman"/>
          <w:b/>
          <w:sz w:val="20"/>
          <w:szCs w:val="20"/>
        </w:rPr>
        <w:t xml:space="preserve"> Innovation Systems</w:t>
      </w:r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Engineering Intern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 xml:space="preserve">       </w:t>
      </w:r>
      <w:r>
        <w:rPr>
          <w:rFonts w:ascii="Times New Roman" w:hAnsi="Times New Roman" w:cs="Times New Roman"/>
          <w:b/>
          <w:sz w:val="20"/>
          <w:szCs w:val="20"/>
        </w:rPr>
        <w:t>Sterling, VA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55AA9EFB" w14:textId="3F5FC622" w:rsidR="00BD2197" w:rsidRPr="001441D8" w:rsidRDefault="002D3F5C" w:rsidP="00A11937">
      <w:pPr>
        <w:pStyle w:val="Style1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Designed and implemented </w:t>
      </w:r>
      <w:r w:rsidR="004C4AE1">
        <w:rPr>
          <w:rFonts w:ascii="Times New Roman" w:hAnsi="Times New Roman" w:cs="Times New Roman"/>
          <w:sz w:val="20"/>
          <w:szCs w:val="20"/>
        </w:rPr>
        <w:t xml:space="preserve">scripts to test </w:t>
      </w:r>
      <w:r w:rsidR="00006018">
        <w:rPr>
          <w:rFonts w:ascii="Times New Roman" w:hAnsi="Times New Roman" w:cs="Times New Roman"/>
          <w:sz w:val="20"/>
          <w:szCs w:val="20"/>
        </w:rPr>
        <w:t>satellite flight s</w:t>
      </w:r>
      <w:r w:rsidR="004C4AE1">
        <w:rPr>
          <w:rFonts w:ascii="Times New Roman" w:hAnsi="Times New Roman" w:cs="Times New Roman"/>
          <w:sz w:val="20"/>
          <w:szCs w:val="20"/>
        </w:rPr>
        <w:t xml:space="preserve">oftware functionality and modularity </w:t>
      </w:r>
      <w:r w:rsidR="004C4AE1">
        <w:rPr>
          <w:rFonts w:ascii="Times New Roman" w:hAnsi="Times New Roman" w:cs="Times New Roman"/>
          <w:sz w:val="20"/>
          <w:szCs w:val="20"/>
        </w:rPr>
        <w:tab/>
      </w:r>
      <w:r w:rsidR="00E4098E">
        <w:rPr>
          <w:rFonts w:ascii="Times New Roman" w:hAnsi="Times New Roman" w:cs="Times New Roman"/>
          <w:sz w:val="20"/>
          <w:szCs w:val="20"/>
        </w:rPr>
        <w:t xml:space="preserve">        </w:t>
      </w:r>
      <w:r w:rsidR="00447DC6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E4098E">
        <w:rPr>
          <w:rFonts w:ascii="Times New Roman" w:hAnsi="Times New Roman" w:cs="Times New Roman"/>
          <w:sz w:val="20"/>
          <w:szCs w:val="20"/>
        </w:rPr>
        <w:t xml:space="preserve">Summer </w:t>
      </w:r>
      <w:r w:rsidR="004C4AE1">
        <w:rPr>
          <w:rFonts w:ascii="Times New Roman" w:hAnsi="Times New Roman" w:cs="Times New Roman"/>
          <w:sz w:val="20"/>
          <w:szCs w:val="20"/>
        </w:rPr>
        <w:t>2018</w:t>
      </w:r>
    </w:p>
    <w:p w14:paraId="73EE7D5A" w14:textId="047CE65C" w:rsidR="003626A5" w:rsidRPr="001441D8" w:rsidRDefault="00D61AA6" w:rsidP="00A11937">
      <w:pPr>
        <w:pStyle w:val="Style1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Automated</w:t>
      </w:r>
      <w:r w:rsidR="003626A5">
        <w:rPr>
          <w:rFonts w:ascii="Times New Roman" w:hAnsi="Times New Roman" w:cs="Times New Roman"/>
          <w:sz w:val="20"/>
          <w:szCs w:val="20"/>
        </w:rPr>
        <w:t xml:space="preserve"> </w:t>
      </w:r>
      <w:r w:rsidR="00E10441">
        <w:rPr>
          <w:rFonts w:ascii="Times New Roman" w:hAnsi="Times New Roman" w:cs="Times New Roman"/>
          <w:sz w:val="20"/>
          <w:szCs w:val="20"/>
        </w:rPr>
        <w:t>time-</w:t>
      </w:r>
      <w:r w:rsidR="003626A5">
        <w:rPr>
          <w:rFonts w:ascii="Times New Roman" w:hAnsi="Times New Roman" w:cs="Times New Roman"/>
          <w:sz w:val="20"/>
          <w:szCs w:val="20"/>
        </w:rPr>
        <w:t xml:space="preserve">expensive </w:t>
      </w:r>
      <w:r w:rsidR="002F3244"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light </w:t>
      </w:r>
      <w:r w:rsidR="002F3244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oftware </w:t>
      </w:r>
      <w:r w:rsidR="003626A5">
        <w:rPr>
          <w:rFonts w:ascii="Times New Roman" w:hAnsi="Times New Roman" w:cs="Times New Roman"/>
          <w:sz w:val="20"/>
          <w:szCs w:val="20"/>
        </w:rPr>
        <w:t>tasks involving data collection to better allocate project resources</w:t>
      </w:r>
    </w:p>
    <w:p w14:paraId="641EF308" w14:textId="69740120" w:rsidR="00A8644C" w:rsidRPr="001441D8" w:rsidRDefault="00A8644C" w:rsidP="00A11937">
      <w:pPr>
        <w:pStyle w:val="Style1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as part of the code review team </w:t>
      </w:r>
      <w:commentRangeStart w:id="6"/>
      <w:del w:id="7" w:author="Marco Rivera" w:date="2018-08-02T18:10:00Z">
        <w:r w:rsidDel="00B44B27">
          <w:rPr>
            <w:rFonts w:ascii="Times New Roman" w:hAnsi="Times New Roman" w:cs="Times New Roman"/>
            <w:sz w:val="20"/>
            <w:szCs w:val="20"/>
          </w:rPr>
          <w:delText>reviewing</w:delText>
        </w:r>
        <w:commentRangeEnd w:id="6"/>
        <w:r w:rsidR="00A638DF" w:rsidDel="00B44B27">
          <w:rPr>
            <w:rStyle w:val="CommentReference"/>
            <w:rFonts w:asciiTheme="minorHAnsi" w:hAnsiTheme="minorHAnsi" w:cstheme="minorBidi"/>
          </w:rPr>
          <w:commentReference w:id="6"/>
        </w:r>
        <w:r w:rsidDel="00B44B27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</w:del>
      <w:ins w:id="8" w:author="Marco Rivera" w:date="2018-08-02T18:10:00Z">
        <w:r w:rsidR="00B44B27">
          <w:rPr>
            <w:rFonts w:ascii="Times New Roman" w:hAnsi="Times New Roman" w:cs="Times New Roman"/>
            <w:sz w:val="20"/>
            <w:szCs w:val="20"/>
          </w:rPr>
          <w:t xml:space="preserve">analyzing </w:t>
        </w:r>
      </w:ins>
      <w:r>
        <w:rPr>
          <w:rFonts w:ascii="Times New Roman" w:hAnsi="Times New Roman" w:cs="Times New Roman"/>
          <w:sz w:val="20"/>
          <w:szCs w:val="20"/>
        </w:rPr>
        <w:t xml:space="preserve">satellite flight computer and camera </w:t>
      </w:r>
      <w:r w:rsidR="00176DD0">
        <w:rPr>
          <w:rFonts w:ascii="Times New Roman" w:hAnsi="Times New Roman" w:cs="Times New Roman"/>
          <w:sz w:val="20"/>
          <w:szCs w:val="20"/>
        </w:rPr>
        <w:t xml:space="preserve">software </w:t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commentRangeStart w:id="9"/>
      <w:r>
        <w:rPr>
          <w:rFonts w:ascii="Times New Roman" w:hAnsi="Times New Roman" w:cs="Times New Roman"/>
          <w:sz w:val="20"/>
          <w:szCs w:val="20"/>
        </w:rPr>
        <w:t>C</w:t>
      </w:r>
      <w:commentRangeEnd w:id="9"/>
      <w:r w:rsidR="00A638DF">
        <w:rPr>
          <w:rStyle w:val="CommentReference"/>
          <w:rFonts w:asciiTheme="minorHAnsi" w:hAnsiTheme="minorHAnsi" w:cstheme="minorBidi"/>
        </w:rPr>
        <w:commentReference w:id="9"/>
      </w:r>
      <w:r>
        <w:rPr>
          <w:rFonts w:ascii="Times New Roman" w:hAnsi="Times New Roman" w:cs="Times New Roman"/>
          <w:sz w:val="20"/>
          <w:szCs w:val="20"/>
        </w:rPr>
        <w:t>++</w:t>
      </w:r>
    </w:p>
    <w:p w14:paraId="29C61D0B" w14:textId="77777777" w:rsidR="00CE5748" w:rsidRDefault="00CE5748" w:rsidP="00CE5748">
      <w:pPr>
        <w:pStyle w:val="Style1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42B9B">
        <w:rPr>
          <w:rFonts w:ascii="Times New Roman" w:hAnsi="Times New Roman" w:cs="Times New Roman"/>
          <w:b/>
          <w:sz w:val="20"/>
          <w:szCs w:val="20"/>
        </w:rPr>
        <w:t>MIT</w:t>
      </w:r>
      <w:r>
        <w:rPr>
          <w:rFonts w:ascii="Times New Roman" w:hAnsi="Times New Roman" w:cs="Times New Roman"/>
          <w:b/>
          <w:sz w:val="20"/>
          <w:szCs w:val="20"/>
        </w:rPr>
        <w:t xml:space="preserve"> Computer Science Honor Society</w:t>
      </w:r>
      <w:r w:rsidRPr="00842B9B"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Undergraduate Tutor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Pr="00842B9B">
        <w:rPr>
          <w:rFonts w:ascii="Times New Roman" w:hAnsi="Times New Roman" w:cs="Times New Roman"/>
          <w:b/>
          <w:sz w:val="20"/>
          <w:szCs w:val="20"/>
        </w:rPr>
        <w:t>Cambridge, MA</w:t>
      </w:r>
    </w:p>
    <w:p w14:paraId="3054EEE9" w14:textId="22FF1849" w:rsidR="00CE5748" w:rsidRPr="00711B5F" w:rsidRDefault="00F31933">
      <w:pPr>
        <w:pStyle w:val="Style1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  <w:pPrChange w:id="10" w:author="Marco Rivera" w:date="2018-08-02T20:08:00Z">
          <w:pPr>
            <w:pStyle w:val="Style1"/>
            <w:numPr>
              <w:numId w:val="16"/>
            </w:numPr>
            <w:spacing w:after="0" w:line="240" w:lineRule="auto"/>
            <w:ind w:left="720" w:hanging="360"/>
            <w:jc w:val="right"/>
          </w:pPr>
        </w:pPrChange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Provided</w:t>
      </w:r>
      <w:r w:rsidR="00CE5748" w:rsidRPr="001441D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academic </w:t>
      </w:r>
      <w:ins w:id="11" w:author="Marco Rivera" w:date="2018-08-02T20:28:00Z">
        <w:r w:rsidR="00C800D3">
          <w:rPr>
            <w:rFonts w:ascii="Times New Roman" w:hAnsi="Times New Roman" w:cs="Times New Roman"/>
            <w:color w:val="000000" w:themeColor="text1"/>
            <w:sz w:val="20"/>
            <w:szCs w:val="20"/>
          </w:rPr>
          <w:t>support</w:t>
        </w:r>
      </w:ins>
      <w:del w:id="12" w:author="Marco Rivera" w:date="2018-08-02T20:28:00Z">
        <w:r w:rsidR="00CE5748" w:rsidRPr="001441D8" w:rsidDel="00C800D3">
          <w:rPr>
            <w:rFonts w:ascii="Times New Roman" w:hAnsi="Times New Roman" w:cs="Times New Roman"/>
            <w:color w:val="000000" w:themeColor="text1"/>
            <w:sz w:val="20"/>
            <w:szCs w:val="20"/>
          </w:rPr>
          <w:delText xml:space="preserve">support </w:delText>
        </w:r>
      </w:del>
      <w:ins w:id="13" w:author="Marco Rivera" w:date="2018-08-02T20:28:00Z">
        <w:r w:rsidR="00C800D3">
          <w:rPr>
            <w:rFonts w:ascii="Times New Roman" w:hAnsi="Times New Roman" w:cs="Times New Roman"/>
            <w:color w:val="000000" w:themeColor="text1"/>
            <w:sz w:val="20"/>
            <w:szCs w:val="20"/>
          </w:rPr>
          <w:t xml:space="preserve"> </w:t>
        </w:r>
      </w:ins>
      <w:r w:rsidR="00CE5748" w:rsidRPr="001441D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students in need of additional </w:t>
      </w:r>
      <w:commentRangeStart w:id="14"/>
      <w:r w:rsidR="00CE5748" w:rsidRPr="001441D8">
        <w:rPr>
          <w:rFonts w:ascii="Times New Roman" w:hAnsi="Times New Roman" w:cs="Times New Roman"/>
          <w:color w:val="000000" w:themeColor="text1"/>
          <w:sz w:val="20"/>
          <w:szCs w:val="20"/>
        </w:rPr>
        <w:t>instruction</w:t>
      </w:r>
      <w:commentRangeEnd w:id="14"/>
      <w:r w:rsidR="00A638DF">
        <w:rPr>
          <w:rStyle w:val="CommentReference"/>
          <w:rFonts w:asciiTheme="minorHAnsi" w:hAnsiTheme="minorHAnsi" w:cstheme="minorBidi"/>
        </w:rPr>
        <w:commentReference w:id="14"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ins w:id="15" w:author="Marco Rivera" w:date="2018-08-02T20:07:00Z">
        <w:r w:rsidR="00274E35">
          <w:rPr>
            <w:rFonts w:ascii="Times New Roman" w:hAnsi="Times New Roman" w:cs="Times New Roman"/>
            <w:sz w:val="20"/>
            <w:szCs w:val="20"/>
          </w:rPr>
          <w:t xml:space="preserve">           </w:t>
        </w:r>
      </w:ins>
      <w:ins w:id="16" w:author="Marco Rivera" w:date="2018-08-02T20:32:00Z">
        <w:r w:rsidR="00175BBA">
          <w:rPr>
            <w:rFonts w:ascii="Times New Roman" w:hAnsi="Times New Roman" w:cs="Times New Roman"/>
            <w:sz w:val="20"/>
            <w:szCs w:val="20"/>
          </w:rPr>
          <w:tab/>
        </w:r>
        <w:r w:rsidR="00175BBA">
          <w:rPr>
            <w:rFonts w:ascii="Times New Roman" w:hAnsi="Times New Roman" w:cs="Times New Roman"/>
            <w:sz w:val="20"/>
            <w:szCs w:val="20"/>
          </w:rPr>
          <w:tab/>
          <w:t xml:space="preserve">            </w:t>
        </w:r>
      </w:ins>
      <w:del w:id="17" w:author="Marco Rivera" w:date="2018-08-02T20:07:00Z">
        <w:r w:rsidDel="00274E35">
          <w:rPr>
            <w:rFonts w:ascii="Times New Roman" w:hAnsi="Times New Roman" w:cs="Times New Roman"/>
            <w:color w:val="000000" w:themeColor="text1"/>
            <w:sz w:val="20"/>
            <w:szCs w:val="20"/>
          </w:rPr>
          <w:tab/>
        </w:r>
        <w:r w:rsidDel="00274E35">
          <w:rPr>
            <w:rFonts w:ascii="Times New Roman" w:hAnsi="Times New Roman" w:cs="Times New Roman"/>
            <w:color w:val="000000" w:themeColor="text1"/>
            <w:sz w:val="20"/>
            <w:szCs w:val="20"/>
          </w:rPr>
          <w:tab/>
        </w:r>
        <w:r w:rsidR="00CE5748" w:rsidDel="00274E35">
          <w:rPr>
            <w:rFonts w:ascii="Times New Roman" w:hAnsi="Times New Roman" w:cs="Times New Roman"/>
            <w:sz w:val="20"/>
            <w:szCs w:val="20"/>
          </w:rPr>
          <w:delText xml:space="preserve">        </w:delText>
        </w:r>
        <w:r w:rsidR="00B57462" w:rsidDel="00274E35">
          <w:rPr>
            <w:rFonts w:ascii="Times New Roman" w:hAnsi="Times New Roman" w:cs="Times New Roman"/>
            <w:sz w:val="20"/>
            <w:szCs w:val="20"/>
          </w:rPr>
          <w:delText xml:space="preserve">   </w:delText>
        </w:r>
      </w:del>
      <w:r w:rsidR="00CE5748">
        <w:rPr>
          <w:rFonts w:ascii="Times New Roman" w:hAnsi="Times New Roman" w:cs="Times New Roman"/>
          <w:sz w:val="20"/>
          <w:szCs w:val="20"/>
        </w:rPr>
        <w:t>Sept 2017 – Present</w:t>
      </w:r>
    </w:p>
    <w:p w14:paraId="32562430" w14:textId="28DCF375" w:rsidR="006F5105" w:rsidRDefault="00347020" w:rsidP="006F5105">
      <w:pPr>
        <w:pStyle w:val="Style1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World Education</w:t>
      </w:r>
      <w:r w:rsidR="006F5105" w:rsidRPr="00842B9B">
        <w:rPr>
          <w:rFonts w:ascii="Times New Roman" w:hAnsi="Times New Roman" w:cs="Times New Roman"/>
          <w:b/>
          <w:sz w:val="20"/>
          <w:szCs w:val="20"/>
        </w:rPr>
        <w:t>,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Winter Intern</w:t>
      </w:r>
      <w:r w:rsidR="00835E5D">
        <w:rPr>
          <w:rFonts w:ascii="Times New Roman" w:hAnsi="Times New Roman" w:cs="Times New Roman"/>
          <w:i/>
          <w:sz w:val="20"/>
          <w:szCs w:val="20"/>
        </w:rPr>
        <w:tab/>
      </w:r>
      <w:r w:rsidR="00835E5D">
        <w:rPr>
          <w:rFonts w:ascii="Times New Roman" w:hAnsi="Times New Roman" w:cs="Times New Roman"/>
          <w:i/>
          <w:sz w:val="20"/>
          <w:szCs w:val="20"/>
        </w:rPr>
        <w:tab/>
      </w:r>
      <w:r w:rsidR="00835E5D">
        <w:rPr>
          <w:rFonts w:ascii="Times New Roman" w:hAnsi="Times New Roman" w:cs="Times New Roman"/>
          <w:i/>
          <w:sz w:val="20"/>
          <w:szCs w:val="20"/>
        </w:rPr>
        <w:tab/>
      </w:r>
      <w:r w:rsidR="00835E5D">
        <w:rPr>
          <w:rFonts w:ascii="Times New Roman" w:hAnsi="Times New Roman" w:cs="Times New Roman"/>
          <w:i/>
          <w:sz w:val="20"/>
          <w:szCs w:val="20"/>
        </w:rPr>
        <w:tab/>
      </w:r>
      <w:r w:rsidR="006F5105">
        <w:rPr>
          <w:rFonts w:ascii="Times New Roman" w:hAnsi="Times New Roman" w:cs="Times New Roman"/>
          <w:i/>
          <w:sz w:val="20"/>
          <w:szCs w:val="20"/>
        </w:rPr>
        <w:tab/>
      </w:r>
      <w:r w:rsidR="006F5105">
        <w:rPr>
          <w:rFonts w:ascii="Times New Roman" w:hAnsi="Times New Roman" w:cs="Times New Roman"/>
          <w:i/>
          <w:sz w:val="20"/>
          <w:szCs w:val="20"/>
        </w:rPr>
        <w:tab/>
      </w:r>
      <w:r w:rsidR="006F5105">
        <w:rPr>
          <w:rFonts w:ascii="Times New Roman" w:hAnsi="Times New Roman" w:cs="Times New Roman"/>
          <w:i/>
          <w:sz w:val="20"/>
          <w:szCs w:val="20"/>
        </w:rPr>
        <w:tab/>
      </w:r>
      <w:r w:rsidR="006F5105">
        <w:rPr>
          <w:rFonts w:ascii="Times New Roman" w:hAnsi="Times New Roman" w:cs="Times New Roman"/>
          <w:i/>
          <w:sz w:val="20"/>
          <w:szCs w:val="20"/>
        </w:rPr>
        <w:tab/>
      </w:r>
      <w:r w:rsidR="006F5105">
        <w:rPr>
          <w:rFonts w:ascii="Times New Roman" w:hAnsi="Times New Roman" w:cs="Times New Roman"/>
          <w:i/>
          <w:sz w:val="20"/>
          <w:szCs w:val="20"/>
        </w:rPr>
        <w:tab/>
      </w:r>
      <w:r w:rsidR="006F5105">
        <w:rPr>
          <w:rFonts w:ascii="Times New Roman" w:hAnsi="Times New Roman" w:cs="Times New Roman"/>
          <w:i/>
          <w:sz w:val="20"/>
          <w:szCs w:val="20"/>
        </w:rPr>
        <w:tab/>
      </w:r>
      <w:r w:rsidR="006F5105" w:rsidRPr="00842B9B">
        <w:rPr>
          <w:rFonts w:ascii="Times New Roman" w:hAnsi="Times New Roman" w:cs="Times New Roman"/>
          <w:b/>
          <w:sz w:val="20"/>
          <w:szCs w:val="20"/>
        </w:rPr>
        <w:t>Cambridge, MA</w:t>
      </w:r>
    </w:p>
    <w:p w14:paraId="23C2A233" w14:textId="1F984597" w:rsidR="0017599E" w:rsidRPr="00C8043C" w:rsidRDefault="007943AB" w:rsidP="00C8043C">
      <w:pPr>
        <w:pStyle w:val="Style1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Spearheaded </w:t>
      </w:r>
      <w:r w:rsidR="003107F5">
        <w:rPr>
          <w:rFonts w:ascii="Times New Roman" w:hAnsi="Times New Roman" w:cs="Times New Roman"/>
          <w:sz w:val="20"/>
          <w:szCs w:val="20"/>
        </w:rPr>
        <w:t>transitioning adult literacy blogs from W</w:t>
      </w:r>
      <w:r>
        <w:rPr>
          <w:rFonts w:ascii="Times New Roman" w:hAnsi="Times New Roman" w:cs="Times New Roman"/>
          <w:sz w:val="20"/>
          <w:szCs w:val="20"/>
        </w:rPr>
        <w:t>eebly to Wordpress</w:t>
      </w:r>
      <w:r w:rsidR="003107F5">
        <w:rPr>
          <w:rFonts w:ascii="Times New Roman" w:hAnsi="Times New Roman" w:cs="Times New Roman"/>
          <w:sz w:val="20"/>
          <w:szCs w:val="20"/>
        </w:rPr>
        <w:t xml:space="preserve"> </w:t>
      </w:r>
      <w:commentRangeStart w:id="18"/>
      <w:commentRangeStart w:id="19"/>
      <w:r w:rsidR="003107F5">
        <w:rPr>
          <w:rFonts w:ascii="Times New Roman" w:hAnsi="Times New Roman" w:cs="Times New Roman"/>
          <w:sz w:val="20"/>
          <w:szCs w:val="20"/>
        </w:rPr>
        <w:t>website</w:t>
      </w:r>
      <w:commentRangeEnd w:id="18"/>
      <w:ins w:id="20" w:author="Marco Rivera" w:date="2018-08-02T20:32:00Z">
        <w:r w:rsidR="00862DE7">
          <w:rPr>
            <w:rFonts w:ascii="Times New Roman" w:hAnsi="Times New Roman" w:cs="Times New Roman"/>
            <w:sz w:val="20"/>
            <w:szCs w:val="20"/>
          </w:rPr>
          <w:t xml:space="preserve"> using HTML</w:t>
        </w:r>
      </w:ins>
      <w:del w:id="21" w:author="Marco Rivera" w:date="2018-08-02T20:32:00Z">
        <w:r w:rsidR="00A638DF" w:rsidDel="00862DE7">
          <w:rPr>
            <w:rStyle w:val="CommentReference"/>
            <w:rFonts w:asciiTheme="minorHAnsi" w:hAnsiTheme="minorHAnsi" w:cstheme="minorBidi"/>
          </w:rPr>
          <w:commentReference w:id="18"/>
        </w:r>
        <w:commentRangeEnd w:id="19"/>
        <w:r w:rsidR="004A1849" w:rsidDel="00862DE7">
          <w:rPr>
            <w:rStyle w:val="CommentReference"/>
            <w:rFonts w:asciiTheme="minorHAnsi" w:hAnsiTheme="minorHAnsi" w:cstheme="minorBidi"/>
          </w:rPr>
          <w:commentReference w:id="19"/>
        </w:r>
        <w:r w:rsidR="00CE5748" w:rsidDel="00862DE7">
          <w:rPr>
            <w:rFonts w:ascii="Times New Roman" w:hAnsi="Times New Roman" w:cs="Times New Roman"/>
            <w:sz w:val="20"/>
            <w:szCs w:val="20"/>
          </w:rPr>
          <w:tab/>
          <w:delText xml:space="preserve">     </w:delText>
        </w:r>
        <w:r w:rsidR="002A2E77" w:rsidDel="00862DE7">
          <w:rPr>
            <w:rFonts w:ascii="Times New Roman" w:hAnsi="Times New Roman" w:cs="Times New Roman"/>
            <w:sz w:val="20"/>
            <w:szCs w:val="20"/>
          </w:rPr>
          <w:tab/>
        </w:r>
        <w:r w:rsidR="002A2E77" w:rsidDel="00862DE7">
          <w:rPr>
            <w:rFonts w:ascii="Times New Roman" w:hAnsi="Times New Roman" w:cs="Times New Roman"/>
            <w:sz w:val="20"/>
            <w:szCs w:val="20"/>
          </w:rPr>
          <w:tab/>
        </w:r>
      </w:del>
      <w:ins w:id="22" w:author="Marco Rivera" w:date="2018-08-02T20:32:00Z">
        <w:r w:rsidR="00862DE7">
          <w:rPr>
            <w:rFonts w:ascii="Times New Roman" w:hAnsi="Times New Roman" w:cs="Times New Roman"/>
            <w:sz w:val="20"/>
            <w:szCs w:val="20"/>
          </w:rPr>
          <w:tab/>
        </w:r>
        <w:r w:rsidR="00862DE7">
          <w:rPr>
            <w:rFonts w:ascii="Times New Roman" w:hAnsi="Times New Roman" w:cs="Times New Roman"/>
            <w:sz w:val="20"/>
            <w:szCs w:val="20"/>
          </w:rPr>
          <w:tab/>
        </w:r>
      </w:ins>
      <w:del w:id="23" w:author="Marco Rivera" w:date="2018-08-02T20:32:00Z">
        <w:r w:rsidR="002A2E77" w:rsidDel="00862DE7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</w:del>
      <w:ins w:id="24" w:author="Marco Rivera" w:date="2018-08-02T20:32:00Z">
        <w:r w:rsidR="00862DE7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r w:rsidR="002A2E77">
        <w:rPr>
          <w:rFonts w:ascii="Times New Roman" w:hAnsi="Times New Roman" w:cs="Times New Roman"/>
          <w:sz w:val="20"/>
          <w:szCs w:val="20"/>
        </w:rPr>
        <w:t xml:space="preserve">       Winter 2017</w:t>
      </w:r>
    </w:p>
    <w:p w14:paraId="02BB58E4" w14:textId="6F8C5938" w:rsidR="009C0C54" w:rsidRPr="00842B9B" w:rsidRDefault="009C0C54" w:rsidP="009C0C54">
      <w:pPr>
        <w:pStyle w:val="Style1"/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842B9B">
        <w:rPr>
          <w:rFonts w:ascii="Times New Roman" w:hAnsi="Times New Roman" w:cs="Times New Roman"/>
          <w:b/>
          <w:sz w:val="20"/>
          <w:szCs w:val="20"/>
        </w:rPr>
        <w:t>MIT Makerlodge</w:t>
      </w:r>
      <w:r w:rsidR="002E40FC" w:rsidRPr="00842B9B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BE2D47" w:rsidRPr="00842B9B">
        <w:rPr>
          <w:rFonts w:ascii="Times New Roman" w:hAnsi="Times New Roman" w:cs="Times New Roman"/>
          <w:i/>
          <w:sz w:val="20"/>
          <w:szCs w:val="20"/>
        </w:rPr>
        <w:t>Undergraduate Researcher</w:t>
      </w:r>
      <w:r w:rsidR="0037487C">
        <w:rPr>
          <w:rFonts w:ascii="Times New Roman" w:hAnsi="Times New Roman" w:cs="Times New Roman"/>
          <w:b/>
          <w:sz w:val="20"/>
          <w:szCs w:val="20"/>
        </w:rPr>
        <w:tab/>
      </w:r>
      <w:r w:rsidR="0037487C">
        <w:rPr>
          <w:rFonts w:ascii="Times New Roman" w:hAnsi="Times New Roman" w:cs="Times New Roman"/>
          <w:b/>
          <w:sz w:val="20"/>
          <w:szCs w:val="20"/>
        </w:rPr>
        <w:tab/>
      </w:r>
      <w:r w:rsidR="0037487C">
        <w:rPr>
          <w:rFonts w:ascii="Times New Roman" w:hAnsi="Times New Roman" w:cs="Times New Roman"/>
          <w:b/>
          <w:sz w:val="20"/>
          <w:szCs w:val="20"/>
        </w:rPr>
        <w:tab/>
      </w:r>
      <w:r w:rsidR="0037487C">
        <w:rPr>
          <w:rFonts w:ascii="Times New Roman" w:hAnsi="Times New Roman" w:cs="Times New Roman"/>
          <w:b/>
          <w:sz w:val="20"/>
          <w:szCs w:val="20"/>
        </w:rPr>
        <w:tab/>
      </w:r>
      <w:r w:rsidR="0037487C">
        <w:rPr>
          <w:rFonts w:ascii="Times New Roman" w:hAnsi="Times New Roman" w:cs="Times New Roman"/>
          <w:b/>
          <w:sz w:val="20"/>
          <w:szCs w:val="20"/>
        </w:rPr>
        <w:tab/>
      </w:r>
      <w:r w:rsidR="0037487C">
        <w:rPr>
          <w:rFonts w:ascii="Times New Roman" w:hAnsi="Times New Roman" w:cs="Times New Roman"/>
          <w:b/>
          <w:sz w:val="20"/>
          <w:szCs w:val="20"/>
        </w:rPr>
        <w:tab/>
      </w:r>
      <w:r w:rsidR="0037487C">
        <w:rPr>
          <w:rFonts w:ascii="Times New Roman" w:hAnsi="Times New Roman" w:cs="Times New Roman"/>
          <w:b/>
          <w:sz w:val="20"/>
          <w:szCs w:val="20"/>
        </w:rPr>
        <w:tab/>
      </w:r>
      <w:r w:rsidR="0037487C">
        <w:rPr>
          <w:rFonts w:ascii="Times New Roman" w:hAnsi="Times New Roman" w:cs="Times New Roman"/>
          <w:b/>
          <w:sz w:val="20"/>
          <w:szCs w:val="20"/>
        </w:rPr>
        <w:tab/>
      </w:r>
      <w:r w:rsidR="0037487C" w:rsidRPr="00842B9B">
        <w:rPr>
          <w:rFonts w:ascii="Times New Roman" w:hAnsi="Times New Roman" w:cs="Times New Roman"/>
          <w:b/>
          <w:sz w:val="20"/>
          <w:szCs w:val="20"/>
        </w:rPr>
        <w:t>Cambridge, MA</w:t>
      </w:r>
    </w:p>
    <w:p w14:paraId="3AE1CD9B" w14:textId="385C7CA5" w:rsidR="007B0B34" w:rsidRPr="00DE1FE6" w:rsidRDefault="000F024E">
      <w:pPr>
        <w:pStyle w:val="Style1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  <w:pPrChange w:id="25" w:author="Marco Rivera" w:date="2018-08-02T20:09:00Z">
          <w:pPr>
            <w:pStyle w:val="Style1"/>
            <w:numPr>
              <w:numId w:val="2"/>
            </w:numPr>
            <w:spacing w:after="0" w:line="240" w:lineRule="auto"/>
            <w:ind w:left="720" w:hanging="360"/>
          </w:pPr>
        </w:pPrChange>
      </w:pPr>
      <w:r>
        <w:rPr>
          <w:rFonts w:ascii="Times New Roman" w:hAnsi="Times New Roman" w:cs="Times New Roman"/>
          <w:sz w:val="20"/>
          <w:szCs w:val="20"/>
        </w:rPr>
        <w:t xml:space="preserve">Mentored </w:t>
      </w:r>
      <w:r w:rsidR="004A1849">
        <w:rPr>
          <w:rFonts w:ascii="Times New Roman" w:hAnsi="Times New Roman" w:cs="Times New Roman"/>
          <w:sz w:val="20"/>
          <w:szCs w:val="20"/>
        </w:rPr>
        <w:t xml:space="preserve">20+ </w:t>
      </w:r>
      <w:commentRangeStart w:id="26"/>
      <w:r w:rsidR="00C25859" w:rsidRPr="00842B9B">
        <w:rPr>
          <w:rFonts w:ascii="Times New Roman" w:hAnsi="Times New Roman" w:cs="Times New Roman"/>
          <w:sz w:val="20"/>
          <w:szCs w:val="20"/>
        </w:rPr>
        <w:t>students</w:t>
      </w:r>
      <w:commentRangeEnd w:id="26"/>
      <w:r w:rsidR="00A638DF">
        <w:rPr>
          <w:rStyle w:val="CommentReference"/>
          <w:rFonts w:asciiTheme="minorHAnsi" w:hAnsiTheme="minorHAnsi" w:cstheme="minorBidi"/>
        </w:rPr>
        <w:commentReference w:id="26"/>
      </w:r>
      <w:r w:rsidR="00C25859" w:rsidRPr="00842B9B">
        <w:rPr>
          <w:rFonts w:ascii="Times New Roman" w:hAnsi="Times New Roman" w:cs="Times New Roman"/>
          <w:sz w:val="20"/>
          <w:szCs w:val="20"/>
        </w:rPr>
        <w:t xml:space="preserve"> at various </w:t>
      </w:r>
      <w:r w:rsidR="00E95ED1">
        <w:rPr>
          <w:rFonts w:ascii="Times New Roman" w:hAnsi="Times New Roman" w:cs="Times New Roman"/>
          <w:sz w:val="20"/>
          <w:szCs w:val="20"/>
        </w:rPr>
        <w:t>Makerspace</w:t>
      </w:r>
      <w:r w:rsidR="00E95ED1" w:rsidRPr="00842B9B">
        <w:rPr>
          <w:rFonts w:ascii="Times New Roman" w:hAnsi="Times New Roman" w:cs="Times New Roman"/>
          <w:sz w:val="20"/>
          <w:szCs w:val="20"/>
        </w:rPr>
        <w:t xml:space="preserve"> </w:t>
      </w:r>
      <w:r w:rsidR="00C25859" w:rsidRPr="00842B9B">
        <w:rPr>
          <w:rFonts w:ascii="Times New Roman" w:hAnsi="Times New Roman" w:cs="Times New Roman"/>
          <w:sz w:val="20"/>
          <w:szCs w:val="20"/>
        </w:rPr>
        <w:t>facilities</w:t>
      </w:r>
      <w:r>
        <w:rPr>
          <w:rFonts w:ascii="Times New Roman" w:hAnsi="Times New Roman" w:cs="Times New Roman"/>
          <w:sz w:val="20"/>
          <w:szCs w:val="20"/>
        </w:rPr>
        <w:t xml:space="preserve"> to facilitate entrepreneurial pursuits</w:t>
      </w:r>
      <w:r w:rsidR="001A4E92">
        <w:rPr>
          <w:rFonts w:ascii="Times New Roman" w:hAnsi="Times New Roman" w:cs="Times New Roman"/>
          <w:sz w:val="20"/>
          <w:szCs w:val="20"/>
        </w:rPr>
        <w:tab/>
      </w:r>
      <w:ins w:id="27" w:author="Marco Rivera" w:date="2018-08-02T20:09:00Z">
        <w:r w:rsidR="00E912B1">
          <w:rPr>
            <w:rFonts w:ascii="Times New Roman" w:hAnsi="Times New Roman" w:cs="Times New Roman"/>
            <w:sz w:val="20"/>
            <w:szCs w:val="20"/>
          </w:rPr>
          <w:tab/>
          <w:t xml:space="preserve">      </w:t>
        </w:r>
      </w:ins>
      <w:del w:id="28" w:author="Marco Rivera" w:date="2018-08-02T20:08:00Z">
        <w:r w:rsidR="001A4E92" w:rsidDel="00E912B1">
          <w:rPr>
            <w:rFonts w:ascii="Times New Roman" w:hAnsi="Times New Roman" w:cs="Times New Roman"/>
            <w:sz w:val="20"/>
            <w:szCs w:val="20"/>
          </w:rPr>
          <w:tab/>
          <w:delText xml:space="preserve">  </w:delText>
        </w:r>
        <w:r w:rsidR="004A1849" w:rsidDel="00E912B1">
          <w:rPr>
            <w:rFonts w:ascii="Times New Roman" w:hAnsi="Times New Roman" w:cs="Times New Roman"/>
            <w:sz w:val="20"/>
            <w:szCs w:val="20"/>
          </w:rPr>
          <w:delText xml:space="preserve">    </w:delText>
        </w:r>
      </w:del>
      <w:r w:rsidR="001A4E92">
        <w:rPr>
          <w:rFonts w:ascii="Times New Roman" w:hAnsi="Times New Roman" w:cs="Times New Roman"/>
          <w:sz w:val="20"/>
          <w:szCs w:val="20"/>
        </w:rPr>
        <w:t>Summer 2017</w:t>
      </w:r>
      <w:r w:rsidR="00C25859" w:rsidRPr="00DE1FE6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9E2F1B" w:rsidRPr="00DE1FE6">
        <w:rPr>
          <w:rFonts w:ascii="Times New Roman" w:hAnsi="Times New Roman" w:cs="Times New Roman"/>
          <w:sz w:val="20"/>
          <w:szCs w:val="20"/>
        </w:rPr>
        <w:t xml:space="preserve">     </w:t>
      </w:r>
      <w:r w:rsidR="00842B9B" w:rsidRPr="00DE1FE6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2825390" w14:textId="4A9B3FDA" w:rsidR="003B6ED5" w:rsidRDefault="00A50D1C">
      <w:pPr>
        <w:pStyle w:val="Style1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Devised</w:t>
      </w:r>
      <w:r w:rsidRPr="00842B9B">
        <w:rPr>
          <w:rFonts w:ascii="Times New Roman" w:hAnsi="Times New Roman" w:cs="Times New Roman"/>
          <w:sz w:val="20"/>
          <w:szCs w:val="20"/>
        </w:rPr>
        <w:t xml:space="preserve"> </w:t>
      </w:r>
      <w:r w:rsidR="009E2F1B" w:rsidRPr="00842B9B">
        <w:rPr>
          <w:rFonts w:ascii="Times New Roman" w:hAnsi="Times New Roman" w:cs="Times New Roman"/>
          <w:sz w:val="20"/>
          <w:szCs w:val="20"/>
        </w:rPr>
        <w:t>training programs for</w:t>
      </w:r>
      <w:r w:rsidR="0018521D" w:rsidRPr="00842B9B">
        <w:rPr>
          <w:rFonts w:ascii="Times New Roman" w:hAnsi="Times New Roman" w:cs="Times New Roman"/>
          <w:sz w:val="20"/>
          <w:szCs w:val="20"/>
        </w:rPr>
        <w:t xml:space="preserve"> </w:t>
      </w:r>
      <w:r w:rsidR="00621BAC" w:rsidRPr="00842B9B">
        <w:rPr>
          <w:rFonts w:ascii="Times New Roman" w:hAnsi="Times New Roman" w:cs="Times New Roman"/>
          <w:sz w:val="20"/>
          <w:szCs w:val="20"/>
        </w:rPr>
        <w:t>3D</w:t>
      </w:r>
      <w:r w:rsidR="0018521D" w:rsidRPr="00842B9B">
        <w:rPr>
          <w:rFonts w:ascii="Times New Roman" w:hAnsi="Times New Roman" w:cs="Times New Roman"/>
          <w:sz w:val="20"/>
          <w:szCs w:val="20"/>
        </w:rPr>
        <w:t xml:space="preserve"> printers, laser cutter</w:t>
      </w:r>
      <w:r w:rsidR="002F6B14" w:rsidRPr="00842B9B">
        <w:rPr>
          <w:rFonts w:ascii="Times New Roman" w:hAnsi="Times New Roman" w:cs="Times New Roman"/>
          <w:sz w:val="20"/>
          <w:szCs w:val="20"/>
        </w:rPr>
        <w:t xml:space="preserve">s, bandsaws, </w:t>
      </w:r>
      <w:r w:rsidR="005B0965" w:rsidRPr="00842B9B">
        <w:rPr>
          <w:rFonts w:ascii="Times New Roman" w:hAnsi="Times New Roman" w:cs="Times New Roman"/>
          <w:sz w:val="20"/>
          <w:szCs w:val="20"/>
        </w:rPr>
        <w:t>and</w:t>
      </w:r>
      <w:r w:rsidR="00920E14" w:rsidRPr="00842B9B">
        <w:rPr>
          <w:rFonts w:ascii="Times New Roman" w:hAnsi="Times New Roman" w:cs="Times New Roman"/>
          <w:sz w:val="20"/>
          <w:szCs w:val="20"/>
        </w:rPr>
        <w:t xml:space="preserve"> drill presses</w:t>
      </w:r>
      <w:r w:rsidR="002F6B14" w:rsidRPr="00842B9B">
        <w:rPr>
          <w:rFonts w:ascii="Times New Roman" w:hAnsi="Times New Roman" w:cs="Times New Roman"/>
          <w:sz w:val="20"/>
          <w:szCs w:val="20"/>
        </w:rPr>
        <w:t xml:space="preserve"> to enhance efficiency</w:t>
      </w:r>
    </w:p>
    <w:p w14:paraId="5C808154" w14:textId="26135116" w:rsidR="004A25B4" w:rsidRPr="00842B9B" w:rsidRDefault="004A25B4" w:rsidP="001441D8">
      <w:pPr>
        <w:pStyle w:val="Style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A4CC4FA" w14:textId="77777777" w:rsidR="00853B63" w:rsidRPr="001C2896" w:rsidRDefault="00853B63" w:rsidP="001441D8">
      <w:pPr>
        <w:pStyle w:val="Style1"/>
        <w:pBdr>
          <w:bottom w:val="single" w:sz="4" w:space="1" w:color="auto"/>
        </w:pBdr>
        <w:spacing w:after="0" w:line="240" w:lineRule="auto"/>
        <w:outlineLvl w:val="0"/>
        <w:rPr>
          <w:rFonts w:ascii="Times New Roman" w:hAnsi="Times New Roman" w:cs="Times New Roman"/>
          <w:b/>
          <w:sz w:val="22"/>
          <w:szCs w:val="20"/>
        </w:rPr>
      </w:pPr>
      <w:r w:rsidRPr="00946B00">
        <w:rPr>
          <w:rFonts w:ascii="Times New Roman" w:hAnsi="Times New Roman" w:cs="Times New Roman"/>
          <w:b/>
        </w:rPr>
        <w:t>PROGRAMMING</w:t>
      </w:r>
      <w:r w:rsidRPr="001C2896">
        <w:rPr>
          <w:rFonts w:ascii="Times New Roman" w:hAnsi="Times New Roman" w:cs="Times New Roman"/>
          <w:b/>
          <w:sz w:val="22"/>
          <w:szCs w:val="20"/>
        </w:rPr>
        <w:t xml:space="preserve"> </w:t>
      </w:r>
      <w:r w:rsidRPr="00946B00">
        <w:rPr>
          <w:rFonts w:ascii="Times New Roman" w:hAnsi="Times New Roman" w:cs="Times New Roman"/>
          <w:b/>
        </w:rPr>
        <w:t>PROJECTS</w:t>
      </w:r>
    </w:p>
    <w:p w14:paraId="17C0A114" w14:textId="08AE314C" w:rsidR="00256127" w:rsidRPr="005373BB" w:rsidRDefault="00256127" w:rsidP="00256127">
      <w:pPr>
        <w:pStyle w:val="Style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Automatic Flight Check-in tool (In Progress)</w:t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  <w:t xml:space="preserve">      </w:t>
      </w:r>
      <w:r w:rsidRPr="00E24D1D">
        <w:rPr>
          <w:rFonts w:ascii="Times New Roman" w:hAnsi="Times New Roman" w:cs="Times New Roman"/>
          <w:sz w:val="20"/>
          <w:szCs w:val="20"/>
        </w:rPr>
        <w:t>Summer 2018</w:t>
      </w:r>
    </w:p>
    <w:p w14:paraId="03C4AC65" w14:textId="208C69B7" w:rsidR="00E57216" w:rsidRPr="001441D8" w:rsidRDefault="00256127" w:rsidP="001441D8">
      <w:pPr>
        <w:pStyle w:val="Style1"/>
        <w:numPr>
          <w:ilvl w:val="0"/>
          <w:numId w:val="11"/>
        </w:numPr>
        <w:spacing w:after="0" w:line="240" w:lineRule="auto"/>
        <w:rPr>
          <w:rStyle w:val="CommentReference"/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Develop</w:t>
      </w:r>
      <w:r w:rsidR="002B19D8">
        <w:rPr>
          <w:rFonts w:ascii="Times New Roman" w:hAnsi="Times New Roman" w:cs="Times New Roman"/>
          <w:i/>
          <w:sz w:val="20"/>
          <w:szCs w:val="20"/>
        </w:rPr>
        <w:t>ing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01A6D">
        <w:rPr>
          <w:rFonts w:ascii="Times New Roman" w:hAnsi="Times New Roman" w:cs="Times New Roman"/>
          <w:i/>
          <w:sz w:val="20"/>
          <w:szCs w:val="20"/>
        </w:rPr>
        <w:t xml:space="preserve">a </w:t>
      </w:r>
      <w:r w:rsidR="002B19D8">
        <w:rPr>
          <w:rFonts w:ascii="Times New Roman" w:hAnsi="Times New Roman" w:cs="Times New Roman"/>
          <w:i/>
          <w:sz w:val="20"/>
          <w:szCs w:val="20"/>
        </w:rPr>
        <w:t>self-activating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2B19D8">
        <w:rPr>
          <w:rFonts w:ascii="Times New Roman" w:hAnsi="Times New Roman" w:cs="Times New Roman"/>
          <w:i/>
          <w:sz w:val="20"/>
          <w:szCs w:val="20"/>
        </w:rPr>
        <w:t xml:space="preserve">python tool </w:t>
      </w:r>
      <w:r w:rsidR="00F732DA">
        <w:rPr>
          <w:rFonts w:ascii="Times New Roman" w:hAnsi="Times New Roman" w:cs="Times New Roman"/>
          <w:i/>
          <w:sz w:val="20"/>
          <w:szCs w:val="20"/>
        </w:rPr>
        <w:t xml:space="preserve">in conjunction with </w:t>
      </w:r>
      <w:r w:rsidR="002B19D8">
        <w:rPr>
          <w:rFonts w:ascii="Times New Roman" w:hAnsi="Times New Roman" w:cs="Times New Roman"/>
          <w:i/>
          <w:sz w:val="20"/>
          <w:szCs w:val="20"/>
        </w:rPr>
        <w:t xml:space="preserve">Windows </w:t>
      </w:r>
      <w:r w:rsidR="00F732DA">
        <w:rPr>
          <w:rFonts w:ascii="Times New Roman" w:hAnsi="Times New Roman" w:cs="Times New Roman"/>
          <w:i/>
          <w:sz w:val="20"/>
          <w:szCs w:val="20"/>
        </w:rPr>
        <w:t>Task Scheduler</w:t>
      </w:r>
      <w:r>
        <w:rPr>
          <w:rFonts w:ascii="Times New Roman" w:hAnsi="Times New Roman" w:cs="Times New Roman"/>
          <w:i/>
          <w:sz w:val="20"/>
          <w:szCs w:val="20"/>
        </w:rPr>
        <w:t xml:space="preserve"> that checks-in to user</w:t>
      </w:r>
      <w:r w:rsidR="00830091">
        <w:rPr>
          <w:rFonts w:ascii="Times New Roman" w:hAnsi="Times New Roman" w:cs="Times New Roman"/>
          <w:i/>
          <w:sz w:val="20"/>
          <w:szCs w:val="20"/>
        </w:rPr>
        <w:t>'s</w:t>
      </w:r>
      <w:r>
        <w:rPr>
          <w:rFonts w:ascii="Times New Roman" w:hAnsi="Times New Roman" w:cs="Times New Roman"/>
          <w:i/>
          <w:sz w:val="20"/>
          <w:szCs w:val="20"/>
        </w:rPr>
        <w:t xml:space="preserve"> flight </w:t>
      </w:r>
      <w:r w:rsidR="00F732DA">
        <w:rPr>
          <w:rFonts w:ascii="Times New Roman" w:hAnsi="Times New Roman" w:cs="Times New Roman"/>
          <w:i/>
          <w:sz w:val="20"/>
          <w:szCs w:val="20"/>
        </w:rPr>
        <w:t>and send</w:t>
      </w:r>
      <w:r w:rsidR="002B19D8">
        <w:rPr>
          <w:rFonts w:ascii="Times New Roman" w:hAnsi="Times New Roman" w:cs="Times New Roman"/>
          <w:i/>
          <w:sz w:val="20"/>
          <w:szCs w:val="20"/>
        </w:rPr>
        <w:t>s</w:t>
      </w:r>
      <w:r w:rsidR="00067D2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F732DA">
        <w:rPr>
          <w:rFonts w:ascii="Times New Roman" w:hAnsi="Times New Roman" w:cs="Times New Roman"/>
          <w:i/>
          <w:sz w:val="20"/>
          <w:szCs w:val="20"/>
        </w:rPr>
        <w:t>text message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1847BA">
        <w:rPr>
          <w:rFonts w:ascii="Times New Roman" w:hAnsi="Times New Roman" w:cs="Times New Roman"/>
          <w:i/>
          <w:sz w:val="20"/>
          <w:szCs w:val="20"/>
        </w:rPr>
        <w:t xml:space="preserve">and email </w:t>
      </w:r>
      <w:r>
        <w:rPr>
          <w:rFonts w:ascii="Times New Roman" w:hAnsi="Times New Roman" w:cs="Times New Roman"/>
          <w:i/>
          <w:sz w:val="20"/>
          <w:szCs w:val="20"/>
        </w:rPr>
        <w:t>confirmation of the reservation</w:t>
      </w:r>
      <w:r w:rsidR="00F732DA">
        <w:rPr>
          <w:rFonts w:ascii="Times New Roman" w:hAnsi="Times New Roman" w:cs="Times New Roman"/>
          <w:i/>
          <w:sz w:val="20"/>
          <w:szCs w:val="20"/>
        </w:rPr>
        <w:t xml:space="preserve"> and ticket</w:t>
      </w:r>
    </w:p>
    <w:p w14:paraId="5AE35A08" w14:textId="4792EB34" w:rsidR="00256127" w:rsidRPr="00E57216" w:rsidRDefault="00E57216">
      <w:pPr>
        <w:pStyle w:val="Style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Digital Bulletin Board </w:t>
      </w:r>
      <w:r w:rsidRPr="004C5239">
        <w:rPr>
          <w:rFonts w:ascii="Times New Roman" w:hAnsi="Times New Roman" w:cs="Times New Roman"/>
          <w:b/>
          <w:i/>
          <w:sz w:val="20"/>
          <w:szCs w:val="20"/>
        </w:rPr>
        <w:t xml:space="preserve">Project </w:t>
      </w:r>
      <w:r>
        <w:rPr>
          <w:rFonts w:ascii="Times New Roman" w:hAnsi="Times New Roman" w:cs="Times New Roman"/>
          <w:b/>
          <w:i/>
          <w:sz w:val="20"/>
          <w:szCs w:val="20"/>
        </w:rPr>
        <w:t>(In Progress)</w:t>
      </w:r>
      <w:r w:rsidR="00844E0E" w:rsidRPr="00E57216">
        <w:rPr>
          <w:rFonts w:ascii="Times New Roman" w:hAnsi="Times New Roman" w:cs="Times New Roman"/>
          <w:b/>
          <w:i/>
          <w:sz w:val="20"/>
          <w:szCs w:val="20"/>
        </w:rPr>
        <w:tab/>
      </w:r>
      <w:r w:rsidR="00844E0E" w:rsidRPr="00E57216">
        <w:rPr>
          <w:rFonts w:ascii="Times New Roman" w:hAnsi="Times New Roman" w:cs="Times New Roman"/>
          <w:b/>
          <w:i/>
          <w:sz w:val="20"/>
          <w:szCs w:val="20"/>
        </w:rPr>
        <w:tab/>
      </w:r>
      <w:r w:rsidR="00844E0E" w:rsidRPr="00E57216">
        <w:rPr>
          <w:rFonts w:ascii="Times New Roman" w:hAnsi="Times New Roman" w:cs="Times New Roman"/>
          <w:b/>
          <w:i/>
          <w:sz w:val="20"/>
          <w:szCs w:val="20"/>
        </w:rPr>
        <w:tab/>
      </w:r>
      <w:r w:rsidR="00844E0E" w:rsidRPr="00E57216">
        <w:rPr>
          <w:rFonts w:ascii="Times New Roman" w:hAnsi="Times New Roman" w:cs="Times New Roman"/>
          <w:b/>
          <w:i/>
          <w:sz w:val="20"/>
          <w:szCs w:val="20"/>
        </w:rPr>
        <w:tab/>
      </w:r>
      <w:r w:rsidR="00844E0E" w:rsidRPr="00E57216">
        <w:rPr>
          <w:rFonts w:ascii="Times New Roman" w:hAnsi="Times New Roman" w:cs="Times New Roman"/>
          <w:b/>
          <w:i/>
          <w:sz w:val="20"/>
          <w:szCs w:val="20"/>
        </w:rPr>
        <w:tab/>
      </w:r>
      <w:r w:rsidR="00844E0E" w:rsidRPr="00E57216">
        <w:rPr>
          <w:rFonts w:ascii="Times New Roman" w:hAnsi="Times New Roman" w:cs="Times New Roman"/>
          <w:b/>
          <w:i/>
          <w:sz w:val="20"/>
          <w:szCs w:val="20"/>
        </w:rPr>
        <w:tab/>
      </w:r>
      <w:r w:rsidR="00844E0E" w:rsidRPr="00E57216">
        <w:rPr>
          <w:rFonts w:ascii="Times New Roman" w:hAnsi="Times New Roman" w:cs="Times New Roman"/>
          <w:b/>
          <w:i/>
          <w:sz w:val="20"/>
          <w:szCs w:val="20"/>
        </w:rPr>
        <w:tab/>
        <w:t xml:space="preserve">      </w:t>
      </w:r>
      <w:r w:rsidR="00AF13DA">
        <w:rPr>
          <w:rFonts w:ascii="Times New Roman" w:hAnsi="Times New Roman" w:cs="Times New Roman"/>
          <w:b/>
          <w:i/>
          <w:sz w:val="20"/>
          <w:szCs w:val="20"/>
        </w:rPr>
        <w:tab/>
        <w:t xml:space="preserve">      </w:t>
      </w:r>
      <w:r w:rsidR="00256127" w:rsidRPr="00E57216">
        <w:rPr>
          <w:rFonts w:ascii="Times New Roman" w:hAnsi="Times New Roman" w:cs="Times New Roman"/>
          <w:sz w:val="20"/>
          <w:szCs w:val="20"/>
        </w:rPr>
        <w:t>Summer 2018</w:t>
      </w:r>
    </w:p>
    <w:p w14:paraId="59B39EE3" w14:textId="5C5CAD6D" w:rsidR="00256127" w:rsidRDefault="004418CE" w:rsidP="001441D8">
      <w:pPr>
        <w:pStyle w:val="Style1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Building python </w:t>
      </w:r>
      <w:r w:rsidR="006D3C7E">
        <w:rPr>
          <w:rFonts w:ascii="Times New Roman" w:hAnsi="Times New Roman" w:cs="Times New Roman"/>
          <w:i/>
          <w:sz w:val="20"/>
          <w:szCs w:val="20"/>
        </w:rPr>
        <w:t>tool</w:t>
      </w:r>
      <w:r>
        <w:rPr>
          <w:rFonts w:ascii="Times New Roman" w:hAnsi="Times New Roman" w:cs="Times New Roman"/>
          <w:i/>
          <w:sz w:val="20"/>
          <w:szCs w:val="20"/>
        </w:rPr>
        <w:t xml:space="preserve"> to</w:t>
      </w:r>
      <w:r w:rsidR="00256127" w:rsidRPr="00842B9B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 xml:space="preserve">web-scrape </w:t>
      </w:r>
      <w:r w:rsidR="00873364">
        <w:rPr>
          <w:rFonts w:ascii="Times New Roman" w:hAnsi="Times New Roman" w:cs="Times New Roman"/>
          <w:i/>
          <w:sz w:val="20"/>
          <w:szCs w:val="20"/>
        </w:rPr>
        <w:t xml:space="preserve">local </w:t>
      </w:r>
      <w:r w:rsidR="00F31933">
        <w:rPr>
          <w:rFonts w:ascii="Times New Roman" w:hAnsi="Times New Roman" w:cs="Times New Roman"/>
          <w:i/>
          <w:sz w:val="20"/>
          <w:szCs w:val="20"/>
        </w:rPr>
        <w:t xml:space="preserve">bus times, weather, </w:t>
      </w:r>
      <w:r>
        <w:rPr>
          <w:rFonts w:ascii="Times New Roman" w:hAnsi="Times New Roman" w:cs="Times New Roman"/>
          <w:i/>
          <w:sz w:val="20"/>
          <w:szCs w:val="20"/>
        </w:rPr>
        <w:t xml:space="preserve">and </w:t>
      </w:r>
      <w:r w:rsidR="00F31933">
        <w:rPr>
          <w:rFonts w:ascii="Times New Roman" w:hAnsi="Times New Roman" w:cs="Times New Roman"/>
          <w:i/>
          <w:sz w:val="20"/>
          <w:szCs w:val="20"/>
        </w:rPr>
        <w:t>announcements</w:t>
      </w:r>
      <w:r w:rsidR="00873364">
        <w:rPr>
          <w:rFonts w:ascii="Times New Roman" w:hAnsi="Times New Roman" w:cs="Times New Roman"/>
          <w:i/>
          <w:sz w:val="20"/>
          <w:szCs w:val="20"/>
        </w:rPr>
        <w:t>,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873364">
        <w:rPr>
          <w:rFonts w:ascii="Times New Roman" w:hAnsi="Times New Roman" w:cs="Times New Roman"/>
          <w:i/>
          <w:sz w:val="20"/>
          <w:szCs w:val="20"/>
        </w:rPr>
        <w:t xml:space="preserve">and display </w:t>
      </w:r>
      <w:r>
        <w:rPr>
          <w:rFonts w:ascii="Times New Roman" w:hAnsi="Times New Roman" w:cs="Times New Roman"/>
          <w:i/>
          <w:sz w:val="20"/>
          <w:szCs w:val="20"/>
        </w:rPr>
        <w:t>on house monitor</w:t>
      </w:r>
    </w:p>
    <w:p w14:paraId="16C8AEC3" w14:textId="2E9DC224" w:rsidR="004C5239" w:rsidRPr="008C0795" w:rsidRDefault="004C5239" w:rsidP="004C5239">
      <w:pPr>
        <w:pStyle w:val="Style1"/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C8043C">
        <w:rPr>
          <w:rFonts w:ascii="Times New Roman" w:hAnsi="Times New Roman" w:cs="Times New Roman"/>
          <w:b/>
          <w:i/>
          <w:sz w:val="20"/>
          <w:szCs w:val="20"/>
        </w:rPr>
        <w:t>Image processing</w:t>
      </w:r>
      <w:r w:rsidR="00295C65" w:rsidRPr="00C8043C">
        <w:rPr>
          <w:rFonts w:ascii="Times New Roman" w:hAnsi="Times New Roman" w:cs="Times New Roman"/>
          <w:b/>
          <w:i/>
          <w:sz w:val="20"/>
          <w:szCs w:val="20"/>
        </w:rPr>
        <w:t xml:space="preserve"> (Completed)</w:t>
      </w:r>
      <w:r w:rsidR="002D3334" w:rsidRPr="008C0795">
        <w:rPr>
          <w:rFonts w:ascii="Times New Roman" w:hAnsi="Times New Roman" w:cs="Times New Roman"/>
          <w:b/>
          <w:i/>
          <w:sz w:val="20"/>
          <w:szCs w:val="20"/>
        </w:rPr>
        <w:tab/>
      </w:r>
      <w:r w:rsidR="002D3334" w:rsidRPr="008C0795">
        <w:rPr>
          <w:rFonts w:ascii="Times New Roman" w:hAnsi="Times New Roman" w:cs="Times New Roman"/>
          <w:b/>
          <w:i/>
          <w:sz w:val="20"/>
          <w:szCs w:val="20"/>
        </w:rPr>
        <w:tab/>
      </w:r>
      <w:r w:rsidR="002D3334" w:rsidRPr="008C0795">
        <w:rPr>
          <w:rFonts w:ascii="Times New Roman" w:hAnsi="Times New Roman" w:cs="Times New Roman"/>
          <w:b/>
          <w:i/>
          <w:sz w:val="20"/>
          <w:szCs w:val="20"/>
        </w:rPr>
        <w:tab/>
      </w:r>
      <w:r w:rsidR="002D3334" w:rsidRPr="008C0795">
        <w:rPr>
          <w:rFonts w:ascii="Times New Roman" w:hAnsi="Times New Roman" w:cs="Times New Roman"/>
          <w:b/>
          <w:i/>
          <w:sz w:val="20"/>
          <w:szCs w:val="20"/>
        </w:rPr>
        <w:tab/>
      </w:r>
      <w:r w:rsidR="002D3334" w:rsidRPr="008C0795">
        <w:rPr>
          <w:rFonts w:ascii="Times New Roman" w:hAnsi="Times New Roman" w:cs="Times New Roman"/>
          <w:b/>
          <w:i/>
          <w:sz w:val="20"/>
          <w:szCs w:val="20"/>
        </w:rPr>
        <w:tab/>
      </w:r>
      <w:r w:rsidR="002D3334" w:rsidRPr="008C0795">
        <w:rPr>
          <w:rFonts w:ascii="Times New Roman" w:hAnsi="Times New Roman" w:cs="Times New Roman"/>
          <w:b/>
          <w:i/>
          <w:sz w:val="20"/>
          <w:szCs w:val="20"/>
        </w:rPr>
        <w:tab/>
      </w:r>
      <w:r w:rsidR="002D3334" w:rsidRPr="008C0795">
        <w:rPr>
          <w:rFonts w:ascii="Times New Roman" w:hAnsi="Times New Roman" w:cs="Times New Roman"/>
          <w:b/>
          <w:i/>
          <w:sz w:val="20"/>
          <w:szCs w:val="20"/>
        </w:rPr>
        <w:tab/>
      </w:r>
      <w:r w:rsidR="002D3334" w:rsidRPr="008C0795">
        <w:rPr>
          <w:rFonts w:ascii="Times New Roman" w:hAnsi="Times New Roman" w:cs="Times New Roman"/>
          <w:b/>
          <w:i/>
          <w:sz w:val="20"/>
          <w:szCs w:val="20"/>
        </w:rPr>
        <w:tab/>
      </w:r>
      <w:r w:rsidR="002D3334" w:rsidRPr="008C0795">
        <w:rPr>
          <w:rFonts w:ascii="Times New Roman" w:hAnsi="Times New Roman" w:cs="Times New Roman"/>
          <w:b/>
          <w:i/>
          <w:sz w:val="20"/>
          <w:szCs w:val="20"/>
        </w:rPr>
        <w:tab/>
      </w:r>
      <w:r w:rsidR="002D3334" w:rsidRPr="008C0795">
        <w:rPr>
          <w:rFonts w:ascii="Times New Roman" w:hAnsi="Times New Roman" w:cs="Times New Roman"/>
          <w:b/>
          <w:i/>
          <w:sz w:val="20"/>
          <w:szCs w:val="20"/>
        </w:rPr>
        <w:tab/>
        <w:t xml:space="preserve">  </w:t>
      </w:r>
      <w:r w:rsidR="0043108B" w:rsidRPr="008C0795">
        <w:rPr>
          <w:rFonts w:ascii="Times New Roman" w:hAnsi="Times New Roman" w:cs="Times New Roman"/>
          <w:b/>
          <w:i/>
          <w:sz w:val="20"/>
          <w:szCs w:val="20"/>
        </w:rPr>
        <w:t xml:space="preserve">           </w:t>
      </w:r>
      <w:r w:rsidR="00F94873" w:rsidRPr="008C0795">
        <w:rPr>
          <w:rFonts w:ascii="Times New Roman" w:hAnsi="Times New Roman" w:cs="Times New Roman"/>
          <w:sz w:val="20"/>
          <w:szCs w:val="20"/>
        </w:rPr>
        <w:t xml:space="preserve">Fall </w:t>
      </w:r>
      <w:r w:rsidR="002D3334" w:rsidRPr="008C0795">
        <w:rPr>
          <w:rFonts w:ascii="Times New Roman" w:hAnsi="Times New Roman" w:cs="Times New Roman"/>
          <w:sz w:val="20"/>
          <w:szCs w:val="20"/>
        </w:rPr>
        <w:t>2017</w:t>
      </w:r>
    </w:p>
    <w:p w14:paraId="69A20FF1" w14:textId="6982E274" w:rsidR="00853B63" w:rsidRPr="00842B9B" w:rsidRDefault="004F1C69" w:rsidP="004C5239">
      <w:pPr>
        <w:pStyle w:val="Style1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Wrote </w:t>
      </w:r>
      <w:r w:rsidR="00853B63" w:rsidRPr="00842B9B">
        <w:rPr>
          <w:rFonts w:ascii="Times New Roman" w:hAnsi="Times New Roman" w:cs="Times New Roman"/>
          <w:i/>
          <w:sz w:val="20"/>
          <w:szCs w:val="20"/>
        </w:rPr>
        <w:t>photo</w:t>
      </w:r>
      <w:r>
        <w:rPr>
          <w:rFonts w:ascii="Times New Roman" w:hAnsi="Times New Roman" w:cs="Times New Roman"/>
          <w:i/>
          <w:sz w:val="20"/>
          <w:szCs w:val="20"/>
        </w:rPr>
        <w:t xml:space="preserve">-editing script </w:t>
      </w:r>
      <w:r w:rsidR="00853B63" w:rsidRPr="00842B9B">
        <w:rPr>
          <w:rFonts w:ascii="Times New Roman" w:hAnsi="Times New Roman" w:cs="Times New Roman"/>
          <w:i/>
          <w:sz w:val="20"/>
          <w:szCs w:val="20"/>
        </w:rPr>
        <w:t xml:space="preserve">to </w:t>
      </w:r>
      <w:r>
        <w:rPr>
          <w:rFonts w:ascii="Times New Roman" w:hAnsi="Times New Roman" w:cs="Times New Roman"/>
          <w:i/>
          <w:sz w:val="20"/>
          <w:szCs w:val="20"/>
        </w:rPr>
        <w:t>smoothen</w:t>
      </w:r>
      <w:r w:rsidR="003D399B">
        <w:rPr>
          <w:rFonts w:ascii="Times New Roman" w:hAnsi="Times New Roman" w:cs="Times New Roman"/>
          <w:i/>
          <w:sz w:val="20"/>
          <w:szCs w:val="20"/>
        </w:rPr>
        <w:t>, cut out low-energy parts, i</w:t>
      </w:r>
      <w:r w:rsidR="00853B63" w:rsidRPr="00842B9B">
        <w:rPr>
          <w:rFonts w:ascii="Times New Roman" w:hAnsi="Times New Roman" w:cs="Times New Roman"/>
          <w:i/>
          <w:sz w:val="20"/>
          <w:szCs w:val="20"/>
        </w:rPr>
        <w:t>nvert colors and blur</w:t>
      </w:r>
      <w:r>
        <w:rPr>
          <w:rFonts w:ascii="Times New Roman" w:hAnsi="Times New Roman" w:cs="Times New Roman"/>
          <w:i/>
          <w:sz w:val="20"/>
          <w:szCs w:val="20"/>
        </w:rPr>
        <w:t xml:space="preserve"> pictures</w:t>
      </w:r>
      <w:ins w:id="29" w:author="Marco Rivera" w:date="2018-08-02T20:27:00Z">
        <w:r w:rsidR="00C800D3">
          <w:rPr>
            <w:rFonts w:ascii="Times New Roman" w:hAnsi="Times New Roman" w:cs="Times New Roman"/>
            <w:i/>
            <w:sz w:val="20"/>
            <w:szCs w:val="20"/>
          </w:rPr>
          <w:t xml:space="preserve"> </w:t>
        </w:r>
      </w:ins>
      <w:ins w:id="30" w:author="Marco Rivera" w:date="2018-08-02T20:50:00Z">
        <w:r w:rsidR="00E633E3">
          <w:rPr>
            <w:rFonts w:ascii="Times New Roman" w:hAnsi="Times New Roman" w:cs="Times New Roman"/>
            <w:i/>
            <w:sz w:val="20"/>
            <w:szCs w:val="20"/>
          </w:rPr>
          <w:t>for the gram</w:t>
        </w:r>
      </w:ins>
    </w:p>
    <w:p w14:paraId="000A5F59" w14:textId="1F5FE24E" w:rsidR="007C6F4B" w:rsidRDefault="00853B63" w:rsidP="007C6F4B">
      <w:pPr>
        <w:pStyle w:val="Style1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7C6F4B">
        <w:rPr>
          <w:rFonts w:ascii="Times New Roman" w:hAnsi="Times New Roman" w:cs="Times New Roman"/>
          <w:b/>
          <w:i/>
          <w:sz w:val="20"/>
          <w:szCs w:val="20"/>
        </w:rPr>
        <w:t>Mines Game</w:t>
      </w:r>
      <w:r w:rsidR="00295C65">
        <w:rPr>
          <w:rFonts w:ascii="Times New Roman" w:hAnsi="Times New Roman" w:cs="Times New Roman"/>
          <w:b/>
          <w:i/>
          <w:sz w:val="20"/>
          <w:szCs w:val="20"/>
        </w:rPr>
        <w:t xml:space="preserve"> (Completed)</w:t>
      </w:r>
      <w:r w:rsidR="002D3334">
        <w:rPr>
          <w:rFonts w:ascii="Times New Roman" w:hAnsi="Times New Roman" w:cs="Times New Roman"/>
          <w:b/>
          <w:i/>
          <w:sz w:val="20"/>
          <w:szCs w:val="20"/>
        </w:rPr>
        <w:tab/>
      </w:r>
      <w:r w:rsidR="002D3334">
        <w:rPr>
          <w:rFonts w:ascii="Times New Roman" w:hAnsi="Times New Roman" w:cs="Times New Roman"/>
          <w:b/>
          <w:i/>
          <w:sz w:val="20"/>
          <w:szCs w:val="20"/>
        </w:rPr>
        <w:tab/>
      </w:r>
      <w:r w:rsidR="002D3334">
        <w:rPr>
          <w:rFonts w:ascii="Times New Roman" w:hAnsi="Times New Roman" w:cs="Times New Roman"/>
          <w:b/>
          <w:i/>
          <w:sz w:val="20"/>
          <w:szCs w:val="20"/>
        </w:rPr>
        <w:tab/>
      </w:r>
      <w:r w:rsidR="002D3334">
        <w:rPr>
          <w:rFonts w:ascii="Times New Roman" w:hAnsi="Times New Roman" w:cs="Times New Roman"/>
          <w:b/>
          <w:i/>
          <w:sz w:val="20"/>
          <w:szCs w:val="20"/>
        </w:rPr>
        <w:tab/>
      </w:r>
      <w:r w:rsidR="002D3334">
        <w:rPr>
          <w:rFonts w:ascii="Times New Roman" w:hAnsi="Times New Roman" w:cs="Times New Roman"/>
          <w:b/>
          <w:i/>
          <w:sz w:val="20"/>
          <w:szCs w:val="20"/>
        </w:rPr>
        <w:tab/>
      </w:r>
      <w:r w:rsidR="002D3334">
        <w:rPr>
          <w:rFonts w:ascii="Times New Roman" w:hAnsi="Times New Roman" w:cs="Times New Roman"/>
          <w:b/>
          <w:i/>
          <w:sz w:val="20"/>
          <w:szCs w:val="20"/>
        </w:rPr>
        <w:tab/>
      </w:r>
      <w:r w:rsidR="002D3334">
        <w:rPr>
          <w:rFonts w:ascii="Times New Roman" w:hAnsi="Times New Roman" w:cs="Times New Roman"/>
          <w:b/>
          <w:i/>
          <w:sz w:val="20"/>
          <w:szCs w:val="20"/>
        </w:rPr>
        <w:tab/>
      </w:r>
      <w:r w:rsidR="002D3334">
        <w:rPr>
          <w:rFonts w:ascii="Times New Roman" w:hAnsi="Times New Roman" w:cs="Times New Roman"/>
          <w:b/>
          <w:i/>
          <w:sz w:val="20"/>
          <w:szCs w:val="20"/>
        </w:rPr>
        <w:tab/>
      </w:r>
      <w:r w:rsidR="002D3334">
        <w:rPr>
          <w:rFonts w:ascii="Times New Roman" w:hAnsi="Times New Roman" w:cs="Times New Roman"/>
          <w:b/>
          <w:i/>
          <w:sz w:val="20"/>
          <w:szCs w:val="20"/>
        </w:rPr>
        <w:tab/>
      </w:r>
      <w:r w:rsidR="002D3334">
        <w:rPr>
          <w:rFonts w:ascii="Times New Roman" w:hAnsi="Times New Roman" w:cs="Times New Roman"/>
          <w:b/>
          <w:i/>
          <w:sz w:val="20"/>
          <w:szCs w:val="20"/>
        </w:rPr>
        <w:tab/>
      </w:r>
      <w:r w:rsidR="007E28E4" w:rsidRPr="007E28E4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43108B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F94873">
        <w:rPr>
          <w:rFonts w:ascii="Times New Roman" w:hAnsi="Times New Roman" w:cs="Times New Roman"/>
          <w:sz w:val="20"/>
          <w:szCs w:val="20"/>
        </w:rPr>
        <w:t xml:space="preserve">Fall </w:t>
      </w:r>
      <w:r w:rsidR="002D3334">
        <w:rPr>
          <w:rFonts w:ascii="Times New Roman" w:hAnsi="Times New Roman" w:cs="Times New Roman"/>
          <w:sz w:val="20"/>
          <w:szCs w:val="20"/>
        </w:rPr>
        <w:t>2017</w:t>
      </w:r>
    </w:p>
    <w:p w14:paraId="1082859E" w14:textId="34A6341D" w:rsidR="00853B63" w:rsidRPr="00842B9B" w:rsidRDefault="00853B63" w:rsidP="00853B63">
      <w:pPr>
        <w:pStyle w:val="Style1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256127">
        <w:rPr>
          <w:rFonts w:ascii="Times New Roman" w:hAnsi="Times New Roman" w:cs="Times New Roman"/>
          <w:i/>
          <w:sz w:val="20"/>
          <w:szCs w:val="20"/>
        </w:rPr>
        <w:t>Programmed the classic Mines</w:t>
      </w:r>
      <w:r w:rsidR="00794A55" w:rsidRPr="00256127">
        <w:rPr>
          <w:rFonts w:ascii="Times New Roman" w:hAnsi="Times New Roman" w:cs="Times New Roman"/>
          <w:i/>
          <w:sz w:val="20"/>
          <w:szCs w:val="20"/>
        </w:rPr>
        <w:t xml:space="preserve"> Sweeper</w:t>
      </w:r>
      <w:r w:rsidRPr="00256127">
        <w:rPr>
          <w:rFonts w:ascii="Times New Roman" w:hAnsi="Times New Roman" w:cs="Times New Roman"/>
          <w:i/>
          <w:sz w:val="20"/>
          <w:szCs w:val="20"/>
        </w:rPr>
        <w:t xml:space="preserve"> game</w:t>
      </w:r>
      <w:r w:rsidR="00794A55" w:rsidRPr="00256127">
        <w:rPr>
          <w:rFonts w:ascii="Times New Roman" w:hAnsi="Times New Roman" w:cs="Times New Roman"/>
          <w:i/>
          <w:sz w:val="20"/>
          <w:szCs w:val="20"/>
        </w:rPr>
        <w:t xml:space="preserve"> and modified it to be playable in higher dimensions</w:t>
      </w:r>
    </w:p>
    <w:p w14:paraId="7413F9FB" w14:textId="1C8D62AA" w:rsidR="00983CD9" w:rsidRPr="003A026B" w:rsidRDefault="00983CD9" w:rsidP="00983CD9">
      <w:pPr>
        <w:pStyle w:val="Style1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14:paraId="7E0027BC" w14:textId="298FE64B" w:rsidR="002831E1" w:rsidRPr="001C2896" w:rsidRDefault="00BD698C" w:rsidP="001441D8">
      <w:pPr>
        <w:pStyle w:val="Style1"/>
        <w:pBdr>
          <w:bottom w:val="single" w:sz="4" w:space="1" w:color="auto"/>
        </w:pBdr>
        <w:spacing w:after="0" w:line="240" w:lineRule="auto"/>
        <w:outlineLvl w:val="0"/>
        <w:rPr>
          <w:rFonts w:ascii="Times New Roman" w:hAnsi="Times New Roman" w:cs="Times New Roman"/>
          <w:b/>
          <w:sz w:val="22"/>
          <w:szCs w:val="20"/>
        </w:rPr>
      </w:pPr>
      <w:r w:rsidRPr="00946B00">
        <w:rPr>
          <w:rFonts w:ascii="Times New Roman" w:hAnsi="Times New Roman" w:cs="Times New Roman"/>
          <w:b/>
        </w:rPr>
        <w:t>LEADERSHIP</w:t>
      </w:r>
      <w:r w:rsidRPr="001C2896">
        <w:rPr>
          <w:rFonts w:ascii="Times New Roman" w:hAnsi="Times New Roman" w:cs="Times New Roman"/>
          <w:b/>
          <w:sz w:val="22"/>
          <w:szCs w:val="20"/>
        </w:rPr>
        <w:t xml:space="preserve"> </w:t>
      </w:r>
      <w:r w:rsidRPr="00946B00">
        <w:rPr>
          <w:rFonts w:ascii="Times New Roman" w:hAnsi="Times New Roman" w:cs="Times New Roman"/>
          <w:b/>
        </w:rPr>
        <w:t>EXPERIENCE</w:t>
      </w:r>
    </w:p>
    <w:p w14:paraId="6F64480D" w14:textId="03D8CA4A" w:rsidR="00CE425B" w:rsidRPr="00695356" w:rsidRDefault="00CE425B" w:rsidP="00CE425B">
      <w:pPr>
        <w:pStyle w:val="Style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0B4E">
        <w:rPr>
          <w:rFonts w:ascii="Times New Roman" w:hAnsi="Times New Roman" w:cs="Times New Roman"/>
          <w:b/>
          <w:sz w:val="20"/>
          <w:szCs w:val="20"/>
        </w:rPr>
        <w:t>MIT</w:t>
      </w:r>
      <w:r w:rsidRPr="00695356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Undergraduate Practice Opportunities Program (</w:t>
      </w:r>
      <w:commentRangeStart w:id="31"/>
      <w:r>
        <w:rPr>
          <w:rFonts w:ascii="Times New Roman" w:hAnsi="Times New Roman" w:cs="Times New Roman"/>
          <w:b/>
          <w:sz w:val="20"/>
          <w:szCs w:val="20"/>
        </w:rPr>
        <w:t>UPOP</w:t>
      </w:r>
      <w:commentRangeEnd w:id="31"/>
      <w:r w:rsidR="00830091">
        <w:rPr>
          <w:rStyle w:val="CommentReference"/>
          <w:rFonts w:asciiTheme="minorHAnsi" w:hAnsiTheme="minorHAnsi" w:cstheme="minorBidi"/>
        </w:rPr>
        <w:commentReference w:id="31"/>
      </w:r>
      <w:r w:rsidR="00AF13DA">
        <w:rPr>
          <w:rFonts w:ascii="Times New Roman" w:hAnsi="Times New Roman" w:cs="Times New Roman"/>
          <w:b/>
          <w:sz w:val="20"/>
          <w:szCs w:val="20"/>
        </w:rPr>
        <w:t>)</w:t>
      </w:r>
      <w:r w:rsidR="00B44B27">
        <w:rPr>
          <w:rFonts w:ascii="Times New Roman" w:hAnsi="Times New Roman" w:cs="Times New Roman"/>
          <w:b/>
          <w:i/>
          <w:sz w:val="20"/>
          <w:szCs w:val="20"/>
        </w:rPr>
        <w:t xml:space="preserve">, </w:t>
      </w:r>
      <w:r w:rsidR="00B44B27" w:rsidRPr="004A1849">
        <w:rPr>
          <w:rFonts w:ascii="Times New Roman" w:hAnsi="Times New Roman" w:cs="Times New Roman"/>
          <w:i/>
          <w:sz w:val="20"/>
          <w:szCs w:val="20"/>
        </w:rPr>
        <w:t>Participant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695356">
        <w:rPr>
          <w:rFonts w:ascii="Times New Roman" w:hAnsi="Times New Roman" w:cs="Times New Roman"/>
          <w:i/>
          <w:sz w:val="20"/>
          <w:szCs w:val="20"/>
        </w:rPr>
        <w:tab/>
      </w:r>
      <w:r w:rsidRPr="00695356">
        <w:rPr>
          <w:rFonts w:ascii="Times New Roman" w:hAnsi="Times New Roman" w:cs="Times New Roman"/>
          <w:i/>
          <w:sz w:val="20"/>
          <w:szCs w:val="20"/>
        </w:rPr>
        <w:tab/>
      </w:r>
      <w:r w:rsidR="00AF13DA">
        <w:rPr>
          <w:rFonts w:ascii="Times New Roman" w:hAnsi="Times New Roman" w:cs="Times New Roman"/>
          <w:i/>
          <w:sz w:val="20"/>
          <w:szCs w:val="20"/>
        </w:rPr>
        <w:tab/>
      </w:r>
      <w:r w:rsidR="00AF13DA">
        <w:rPr>
          <w:rFonts w:ascii="Times New Roman" w:hAnsi="Times New Roman" w:cs="Times New Roman"/>
          <w:i/>
          <w:sz w:val="20"/>
          <w:szCs w:val="20"/>
        </w:rPr>
        <w:tab/>
      </w:r>
      <w:r w:rsidRPr="00695356">
        <w:rPr>
          <w:rFonts w:ascii="Times New Roman" w:hAnsi="Times New Roman" w:cs="Times New Roman"/>
          <w:b/>
          <w:sz w:val="20"/>
          <w:szCs w:val="20"/>
        </w:rPr>
        <w:t>Cambridge, MA</w:t>
      </w:r>
    </w:p>
    <w:p w14:paraId="752D0C50" w14:textId="555904CC" w:rsidR="00CE425B" w:rsidRPr="005C045A" w:rsidRDefault="00EF64B7" w:rsidP="00CE425B">
      <w:pPr>
        <w:pStyle w:val="Style1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Mastered</w:t>
      </w:r>
      <w:r w:rsidR="005A671D">
        <w:rPr>
          <w:rFonts w:ascii="Times New Roman" w:hAnsi="Times New Roman" w:cs="Times New Roman"/>
          <w:sz w:val="20"/>
          <w:szCs w:val="20"/>
        </w:rPr>
        <w:t xml:space="preserve"> </w:t>
      </w:r>
      <w:r w:rsidR="00CE425B">
        <w:rPr>
          <w:rFonts w:ascii="Times New Roman" w:hAnsi="Times New Roman" w:cs="Times New Roman"/>
          <w:sz w:val="20"/>
          <w:szCs w:val="20"/>
        </w:rPr>
        <w:t xml:space="preserve">communication, teamwork, and leadership skills through coaching from MIT alum and staff   </w:t>
      </w:r>
      <w:r w:rsidR="00CE425B" w:rsidRPr="005C045A">
        <w:rPr>
          <w:rFonts w:ascii="Times New Roman" w:hAnsi="Times New Roman" w:cs="Times New Roman"/>
          <w:sz w:val="20"/>
          <w:szCs w:val="20"/>
        </w:rPr>
        <w:t xml:space="preserve">     </w:t>
      </w:r>
      <w:r w:rsidR="00CE425B">
        <w:rPr>
          <w:rFonts w:ascii="Times New Roman" w:hAnsi="Times New Roman" w:cs="Times New Roman"/>
          <w:sz w:val="20"/>
          <w:szCs w:val="20"/>
        </w:rPr>
        <w:t xml:space="preserve">        </w:t>
      </w:r>
      <w:r w:rsidR="00CE425B" w:rsidRPr="005C045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del w:id="32" w:author="Marco Rivera" w:date="2018-08-02T20:54:00Z">
        <w:r w:rsidDel="006E559C">
          <w:rPr>
            <w:rFonts w:ascii="Times New Roman" w:hAnsi="Times New Roman" w:cs="Times New Roman"/>
            <w:sz w:val="20"/>
            <w:szCs w:val="20"/>
          </w:rPr>
          <w:delText xml:space="preserve">  </w:delText>
        </w:r>
      </w:del>
      <w:r w:rsidR="00CE425B" w:rsidRPr="005C045A">
        <w:rPr>
          <w:rFonts w:ascii="Times New Roman" w:hAnsi="Times New Roman" w:cs="Times New Roman"/>
          <w:sz w:val="20"/>
          <w:szCs w:val="20"/>
        </w:rPr>
        <w:t>2017</w:t>
      </w:r>
      <w:ins w:id="33" w:author="Marco Rivera" w:date="2018-08-02T20:54:00Z">
        <w:r w:rsidR="006E559C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r w:rsidR="00CE425B" w:rsidRPr="005C045A">
        <w:rPr>
          <w:rFonts w:ascii="Times New Roman" w:hAnsi="Times New Roman" w:cs="Times New Roman"/>
          <w:sz w:val="20"/>
          <w:szCs w:val="20"/>
        </w:rPr>
        <w:t>-</w:t>
      </w:r>
      <w:ins w:id="34" w:author="Marco Rivera" w:date="2018-08-02T20:54:00Z">
        <w:r w:rsidR="006E559C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r w:rsidR="00CE425B" w:rsidRPr="005C045A">
        <w:rPr>
          <w:rFonts w:ascii="Times New Roman" w:hAnsi="Times New Roman" w:cs="Times New Roman"/>
          <w:sz w:val="20"/>
          <w:szCs w:val="20"/>
        </w:rPr>
        <w:t>2018</w:t>
      </w:r>
      <w:r w:rsidR="00CE425B" w:rsidRPr="005C045A">
        <w:rPr>
          <w:rFonts w:ascii="Times New Roman" w:hAnsi="Times New Roman" w:cs="Times New Roman"/>
          <w:sz w:val="20"/>
          <w:szCs w:val="20"/>
        </w:rPr>
        <w:tab/>
      </w:r>
    </w:p>
    <w:p w14:paraId="6A667056" w14:textId="02147861" w:rsidR="00E42658" w:rsidRPr="00E42658" w:rsidRDefault="00A80B4E" w:rsidP="00877CDA">
      <w:pPr>
        <w:pStyle w:val="Style1"/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Si</w:t>
      </w:r>
      <w:r w:rsidR="009C0C54" w:rsidRPr="00842B9B">
        <w:rPr>
          <w:rFonts w:ascii="Times New Roman" w:hAnsi="Times New Roman" w:cs="Times New Roman"/>
          <w:b/>
          <w:sz w:val="20"/>
          <w:szCs w:val="20"/>
        </w:rPr>
        <w:t>gma Nu</w:t>
      </w:r>
      <w:r w:rsidR="002D4020" w:rsidRPr="00842B9B">
        <w:rPr>
          <w:rFonts w:ascii="Times New Roman" w:hAnsi="Times New Roman" w:cs="Times New Roman"/>
          <w:b/>
          <w:sz w:val="20"/>
          <w:szCs w:val="20"/>
        </w:rPr>
        <w:t xml:space="preserve"> Fraternity</w:t>
      </w:r>
      <w:r w:rsidR="00877CDA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877CDA" w:rsidRPr="00842B9B">
        <w:rPr>
          <w:rFonts w:ascii="Times New Roman" w:hAnsi="Times New Roman" w:cs="Times New Roman"/>
          <w:i/>
          <w:sz w:val="20"/>
          <w:szCs w:val="20"/>
        </w:rPr>
        <w:t>Technology Chairman</w:t>
      </w:r>
      <w:r w:rsidR="00877CDA">
        <w:rPr>
          <w:rFonts w:ascii="Times New Roman" w:hAnsi="Times New Roman" w:cs="Times New Roman"/>
          <w:i/>
          <w:sz w:val="20"/>
          <w:szCs w:val="20"/>
        </w:rPr>
        <w:tab/>
      </w:r>
      <w:r w:rsidR="00C10778" w:rsidRPr="00842B9B">
        <w:rPr>
          <w:rFonts w:ascii="Times New Roman" w:hAnsi="Times New Roman" w:cs="Times New Roman"/>
          <w:sz w:val="20"/>
          <w:szCs w:val="20"/>
        </w:rPr>
        <w:tab/>
      </w:r>
      <w:r w:rsidR="00C10778" w:rsidRPr="00842B9B">
        <w:rPr>
          <w:rFonts w:ascii="Times New Roman" w:hAnsi="Times New Roman" w:cs="Times New Roman"/>
          <w:sz w:val="20"/>
          <w:szCs w:val="20"/>
        </w:rPr>
        <w:tab/>
      </w:r>
      <w:r w:rsidR="00C10778" w:rsidRPr="00842B9B">
        <w:rPr>
          <w:rFonts w:ascii="Times New Roman" w:hAnsi="Times New Roman" w:cs="Times New Roman"/>
          <w:sz w:val="20"/>
          <w:szCs w:val="20"/>
        </w:rPr>
        <w:tab/>
      </w:r>
      <w:r w:rsidR="00C10778" w:rsidRPr="00842B9B">
        <w:rPr>
          <w:rFonts w:ascii="Times New Roman" w:hAnsi="Times New Roman" w:cs="Times New Roman"/>
          <w:sz w:val="20"/>
          <w:szCs w:val="20"/>
        </w:rPr>
        <w:tab/>
      </w:r>
      <w:r w:rsidR="0027365E" w:rsidRPr="00842B9B">
        <w:rPr>
          <w:rFonts w:ascii="Times New Roman" w:hAnsi="Times New Roman" w:cs="Times New Roman"/>
          <w:sz w:val="20"/>
          <w:szCs w:val="20"/>
        </w:rPr>
        <w:tab/>
      </w:r>
      <w:r w:rsidR="00901594" w:rsidRPr="00842B9B">
        <w:rPr>
          <w:rFonts w:ascii="Times New Roman" w:hAnsi="Times New Roman" w:cs="Times New Roman"/>
          <w:sz w:val="20"/>
          <w:szCs w:val="20"/>
        </w:rPr>
        <w:tab/>
      </w:r>
      <w:r w:rsidR="007568AE" w:rsidRPr="00842B9B">
        <w:rPr>
          <w:rFonts w:ascii="Times New Roman" w:hAnsi="Times New Roman" w:cs="Times New Roman"/>
          <w:sz w:val="20"/>
          <w:szCs w:val="20"/>
        </w:rPr>
        <w:t xml:space="preserve">      </w:t>
      </w:r>
      <w:r w:rsidR="008F2B36">
        <w:rPr>
          <w:rFonts w:ascii="Times New Roman" w:hAnsi="Times New Roman" w:cs="Times New Roman"/>
          <w:sz w:val="20"/>
          <w:szCs w:val="20"/>
        </w:rPr>
        <w:tab/>
      </w:r>
      <w:r w:rsidR="008F2B36" w:rsidRPr="00842B9B">
        <w:rPr>
          <w:rFonts w:ascii="Times New Roman" w:hAnsi="Times New Roman" w:cs="Times New Roman"/>
          <w:b/>
          <w:sz w:val="20"/>
          <w:szCs w:val="20"/>
        </w:rPr>
        <w:t>Cambridge, MA</w:t>
      </w:r>
      <w:r w:rsidR="007568AE" w:rsidRPr="00842B9B">
        <w:rPr>
          <w:rFonts w:ascii="Times New Roman" w:hAnsi="Times New Roman" w:cs="Times New Roman"/>
          <w:sz w:val="20"/>
          <w:szCs w:val="20"/>
        </w:rPr>
        <w:t xml:space="preserve">    </w:t>
      </w:r>
      <w:r w:rsidR="002D4020" w:rsidRPr="00842B9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F7BA48" w14:textId="1EF285C3" w:rsidR="00E42658" w:rsidRDefault="00E42658" w:rsidP="004A1849">
      <w:pPr>
        <w:pStyle w:val="Style1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professional </w:t>
      </w:r>
      <w:ins w:id="35" w:author="Emily Killian" w:date="2018-08-02T16:00:00Z">
        <w:r w:rsidR="00830091">
          <w:rPr>
            <w:rFonts w:ascii="Times New Roman" w:hAnsi="Times New Roman" w:cs="Times New Roman"/>
            <w:sz w:val="20"/>
            <w:szCs w:val="20"/>
          </w:rPr>
          <w:t>d</w:t>
        </w:r>
      </w:ins>
      <w:del w:id="36" w:author="Emily Killian" w:date="2018-08-02T16:00:00Z">
        <w:r w:rsidDel="00830091">
          <w:rPr>
            <w:rFonts w:ascii="Times New Roman" w:hAnsi="Times New Roman" w:cs="Times New Roman"/>
            <w:sz w:val="20"/>
            <w:szCs w:val="20"/>
          </w:rPr>
          <w:delText>D</w:delText>
        </w:r>
      </w:del>
      <w:r>
        <w:rPr>
          <w:rFonts w:ascii="Times New Roman" w:hAnsi="Times New Roman" w:cs="Times New Roman"/>
          <w:sz w:val="20"/>
          <w:szCs w:val="20"/>
        </w:rPr>
        <w:t>evelopment workshops for 30</w:t>
      </w:r>
      <w:ins w:id="37" w:author="Marco Rivera" w:date="2018-08-02T18:34:00Z">
        <w:r w:rsidR="0075202E">
          <w:rPr>
            <w:rFonts w:ascii="Times New Roman" w:hAnsi="Times New Roman" w:cs="Times New Roman"/>
            <w:sz w:val="20"/>
            <w:szCs w:val="20"/>
            <w:vertAlign w:val="superscript"/>
          </w:rPr>
          <w:t>+</w:t>
        </w:r>
        <w:r w:rsidR="00CF441D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commentRangeStart w:id="38"/>
      <w:del w:id="39" w:author="Emily Killian" w:date="2018-08-02T15:59:00Z">
        <w:r w:rsidDel="00830091">
          <w:rPr>
            <w:rFonts w:ascii="Times New Roman" w:hAnsi="Times New Roman" w:cs="Times New Roman"/>
            <w:sz w:val="20"/>
            <w:szCs w:val="20"/>
          </w:rPr>
          <w:softHyphen/>
        </w:r>
        <w:r w:rsidDel="00830091">
          <w:rPr>
            <w:rFonts w:ascii="Times New Roman" w:hAnsi="Times New Roman" w:cs="Times New Roman"/>
            <w:sz w:val="20"/>
            <w:szCs w:val="20"/>
          </w:rPr>
          <w:softHyphen/>
        </w:r>
        <w:r w:rsidDel="00830091">
          <w:rPr>
            <w:rFonts w:ascii="Times New Roman" w:hAnsi="Times New Roman" w:cs="Times New Roman"/>
            <w:sz w:val="20"/>
            <w:szCs w:val="20"/>
          </w:rPr>
          <w:softHyphen/>
        </w:r>
        <w:r w:rsidDel="00830091">
          <w:rPr>
            <w:rFonts w:ascii="Times New Roman" w:hAnsi="Times New Roman" w:cs="Times New Roman"/>
            <w:sz w:val="20"/>
            <w:szCs w:val="20"/>
            <w:vertAlign w:val="superscript"/>
          </w:rPr>
          <w:delText xml:space="preserve">+ </w:delText>
        </w:r>
      </w:del>
      <w:commentRangeEnd w:id="38"/>
      <w:r w:rsidR="00830091">
        <w:rPr>
          <w:rStyle w:val="CommentReference"/>
          <w:rFonts w:asciiTheme="minorHAnsi" w:hAnsiTheme="minorHAnsi" w:cstheme="minorBidi"/>
        </w:rPr>
        <w:commentReference w:id="38"/>
      </w:r>
      <w:r>
        <w:rPr>
          <w:rFonts w:ascii="Times New Roman" w:hAnsi="Times New Roman" w:cs="Times New Roman"/>
          <w:sz w:val="20"/>
          <w:szCs w:val="20"/>
        </w:rPr>
        <w:t>participants</w:t>
      </w:r>
      <w:r w:rsidR="00DE0764">
        <w:rPr>
          <w:rFonts w:ascii="Times New Roman" w:hAnsi="Times New Roman" w:cs="Times New Roman"/>
          <w:sz w:val="20"/>
          <w:szCs w:val="20"/>
        </w:rPr>
        <w:tab/>
      </w:r>
      <w:r w:rsidR="00DE0764">
        <w:rPr>
          <w:rFonts w:ascii="Times New Roman" w:hAnsi="Times New Roman" w:cs="Times New Roman"/>
          <w:sz w:val="20"/>
          <w:szCs w:val="20"/>
        </w:rPr>
        <w:tab/>
      </w:r>
      <w:r w:rsidR="00DE0764">
        <w:rPr>
          <w:rFonts w:ascii="Times New Roman" w:hAnsi="Times New Roman" w:cs="Times New Roman"/>
          <w:sz w:val="20"/>
          <w:szCs w:val="20"/>
        </w:rPr>
        <w:tab/>
      </w:r>
      <w:r w:rsidR="00DE0764">
        <w:rPr>
          <w:rFonts w:ascii="Times New Roman" w:hAnsi="Times New Roman" w:cs="Times New Roman"/>
          <w:sz w:val="20"/>
          <w:szCs w:val="20"/>
        </w:rPr>
        <w:tab/>
      </w:r>
      <w:r w:rsidR="00877CDA">
        <w:rPr>
          <w:rFonts w:ascii="Times New Roman" w:hAnsi="Times New Roman" w:cs="Times New Roman"/>
          <w:sz w:val="20"/>
          <w:szCs w:val="20"/>
        </w:rPr>
        <w:tab/>
      </w:r>
      <w:r w:rsidR="00877CDA">
        <w:rPr>
          <w:rFonts w:ascii="Times New Roman" w:hAnsi="Times New Roman" w:cs="Times New Roman"/>
          <w:sz w:val="20"/>
          <w:szCs w:val="20"/>
        </w:rPr>
        <w:tab/>
        <w:t xml:space="preserve">             Fall 2017</w:t>
      </w:r>
    </w:p>
    <w:p w14:paraId="7049A6FD" w14:textId="26B9C0B0" w:rsidR="000008AE" w:rsidRPr="00842B9B" w:rsidRDefault="000008AE" w:rsidP="00746345">
      <w:pPr>
        <w:pStyle w:val="Style1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Managed and updated fraternity website</w:t>
      </w:r>
    </w:p>
    <w:p w14:paraId="6226C4C8" w14:textId="3D3465A1" w:rsidR="00116384" w:rsidRPr="00695356" w:rsidRDefault="00695356" w:rsidP="00695356">
      <w:pPr>
        <w:pStyle w:val="Style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</w:t>
      </w:r>
      <w:r w:rsidR="00A66997" w:rsidRPr="00695356">
        <w:rPr>
          <w:rFonts w:ascii="Times New Roman" w:hAnsi="Times New Roman" w:cs="Times New Roman"/>
          <w:b/>
          <w:sz w:val="20"/>
          <w:szCs w:val="20"/>
        </w:rPr>
        <w:t xml:space="preserve">IT Office of Undergraduate Advising and Academic </w:t>
      </w:r>
      <w:r w:rsidR="00214E73" w:rsidRPr="00695356">
        <w:rPr>
          <w:rFonts w:ascii="Times New Roman" w:hAnsi="Times New Roman" w:cs="Times New Roman"/>
          <w:b/>
          <w:sz w:val="20"/>
          <w:szCs w:val="20"/>
        </w:rPr>
        <w:t>Programming</w:t>
      </w:r>
      <w:r w:rsidR="00214E73" w:rsidRPr="00695356">
        <w:rPr>
          <w:rFonts w:ascii="Times New Roman" w:hAnsi="Times New Roman" w:cs="Times New Roman"/>
          <w:sz w:val="20"/>
          <w:szCs w:val="20"/>
        </w:rPr>
        <w:t xml:space="preserve">, </w:t>
      </w:r>
      <w:r w:rsidR="00214E73" w:rsidRPr="00695356">
        <w:rPr>
          <w:rFonts w:ascii="Times New Roman" w:hAnsi="Times New Roman" w:cs="Times New Roman"/>
          <w:i/>
          <w:sz w:val="20"/>
          <w:szCs w:val="20"/>
        </w:rPr>
        <w:t>Associate</w:t>
      </w:r>
      <w:r w:rsidR="00071864" w:rsidRPr="00695356">
        <w:rPr>
          <w:rFonts w:ascii="Times New Roman" w:hAnsi="Times New Roman" w:cs="Times New Roman"/>
          <w:i/>
          <w:sz w:val="20"/>
          <w:szCs w:val="20"/>
        </w:rPr>
        <w:t xml:space="preserve"> Advisor</w:t>
      </w:r>
      <w:r w:rsidR="00842B9B" w:rsidRPr="00695356">
        <w:rPr>
          <w:rFonts w:ascii="Times New Roman" w:hAnsi="Times New Roman" w:cs="Times New Roman"/>
          <w:i/>
          <w:sz w:val="20"/>
          <w:szCs w:val="20"/>
        </w:rPr>
        <w:tab/>
      </w:r>
      <w:r w:rsidR="00842B9B" w:rsidRPr="00695356">
        <w:rPr>
          <w:rFonts w:ascii="Times New Roman" w:hAnsi="Times New Roman" w:cs="Times New Roman"/>
          <w:i/>
          <w:sz w:val="20"/>
          <w:szCs w:val="20"/>
        </w:rPr>
        <w:tab/>
        <w:t xml:space="preserve">    </w:t>
      </w:r>
      <w:r w:rsidR="00071864" w:rsidRPr="00695356">
        <w:rPr>
          <w:rFonts w:ascii="Times New Roman" w:hAnsi="Times New Roman" w:cs="Times New Roman"/>
          <w:i/>
          <w:sz w:val="20"/>
          <w:szCs w:val="20"/>
        </w:rPr>
        <w:t xml:space="preserve">       </w:t>
      </w:r>
      <w:r w:rsidR="00D5212C" w:rsidRPr="00695356">
        <w:rPr>
          <w:rFonts w:ascii="Times New Roman" w:hAnsi="Times New Roman" w:cs="Times New Roman"/>
          <w:i/>
          <w:sz w:val="20"/>
          <w:szCs w:val="20"/>
        </w:rPr>
        <w:t xml:space="preserve">    </w:t>
      </w:r>
      <w:r w:rsidR="008F2B36" w:rsidRPr="00695356">
        <w:rPr>
          <w:rFonts w:ascii="Times New Roman" w:hAnsi="Times New Roman" w:cs="Times New Roman"/>
          <w:b/>
          <w:sz w:val="20"/>
          <w:szCs w:val="20"/>
        </w:rPr>
        <w:t>Cambridge, MA</w:t>
      </w:r>
    </w:p>
    <w:p w14:paraId="23DEF2D9" w14:textId="7A0A4190" w:rsidR="003B5EA8" w:rsidRPr="00842B9B" w:rsidRDefault="003B5EA8" w:rsidP="003B5EA8">
      <w:pPr>
        <w:pStyle w:val="Style1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2B9B">
        <w:rPr>
          <w:rFonts w:ascii="Times New Roman" w:hAnsi="Times New Roman" w:cs="Times New Roman"/>
          <w:sz w:val="20"/>
          <w:szCs w:val="20"/>
        </w:rPr>
        <w:t>Counsel</w:t>
      </w:r>
      <w:r w:rsidR="0083417F" w:rsidRPr="00842B9B">
        <w:rPr>
          <w:rFonts w:ascii="Times New Roman" w:hAnsi="Times New Roman" w:cs="Times New Roman"/>
          <w:sz w:val="20"/>
          <w:szCs w:val="20"/>
        </w:rPr>
        <w:t>ed</w:t>
      </w:r>
      <w:r w:rsidR="00924971">
        <w:rPr>
          <w:rFonts w:ascii="Times New Roman" w:hAnsi="Times New Roman" w:cs="Times New Roman"/>
          <w:sz w:val="20"/>
          <w:szCs w:val="20"/>
        </w:rPr>
        <w:t xml:space="preserve"> </w:t>
      </w:r>
      <w:r w:rsidR="00000B81">
        <w:rPr>
          <w:rFonts w:ascii="Times New Roman" w:hAnsi="Times New Roman" w:cs="Times New Roman"/>
          <w:sz w:val="20"/>
          <w:szCs w:val="20"/>
        </w:rPr>
        <w:t>eight</w:t>
      </w:r>
      <w:r w:rsidR="00924971" w:rsidRPr="003F0C6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842B9B">
        <w:rPr>
          <w:rFonts w:ascii="Times New Roman" w:hAnsi="Times New Roman" w:cs="Times New Roman"/>
          <w:sz w:val="20"/>
          <w:szCs w:val="20"/>
        </w:rPr>
        <w:t>incoming Freshmen</w:t>
      </w:r>
      <w:r w:rsidR="00106E9F" w:rsidRPr="00842B9B">
        <w:rPr>
          <w:rFonts w:ascii="Times New Roman" w:hAnsi="Times New Roman" w:cs="Times New Roman"/>
          <w:sz w:val="20"/>
          <w:szCs w:val="20"/>
        </w:rPr>
        <w:t xml:space="preserve"> how to succeed at MIT</w:t>
      </w:r>
      <w:r w:rsidR="00D5212C">
        <w:rPr>
          <w:rFonts w:ascii="Times New Roman" w:hAnsi="Times New Roman" w:cs="Times New Roman"/>
          <w:sz w:val="20"/>
          <w:szCs w:val="20"/>
        </w:rPr>
        <w:tab/>
      </w:r>
      <w:r w:rsidR="00D5212C">
        <w:rPr>
          <w:rFonts w:ascii="Times New Roman" w:hAnsi="Times New Roman" w:cs="Times New Roman"/>
          <w:sz w:val="20"/>
          <w:szCs w:val="20"/>
        </w:rPr>
        <w:tab/>
      </w:r>
      <w:r w:rsidR="00D5212C">
        <w:rPr>
          <w:rFonts w:ascii="Times New Roman" w:hAnsi="Times New Roman" w:cs="Times New Roman"/>
          <w:sz w:val="20"/>
          <w:szCs w:val="20"/>
        </w:rPr>
        <w:tab/>
      </w:r>
      <w:r w:rsidR="00D5212C">
        <w:rPr>
          <w:rFonts w:ascii="Times New Roman" w:hAnsi="Times New Roman" w:cs="Times New Roman"/>
          <w:sz w:val="20"/>
          <w:szCs w:val="20"/>
        </w:rPr>
        <w:tab/>
      </w:r>
      <w:r w:rsidR="00D5212C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4E2437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CE248E">
        <w:rPr>
          <w:rFonts w:ascii="Times New Roman" w:hAnsi="Times New Roman" w:cs="Times New Roman"/>
          <w:sz w:val="20"/>
          <w:szCs w:val="20"/>
        </w:rPr>
        <w:t xml:space="preserve">2016 – </w:t>
      </w:r>
      <w:r w:rsidR="004E2437">
        <w:rPr>
          <w:rFonts w:ascii="Times New Roman" w:hAnsi="Times New Roman" w:cs="Times New Roman"/>
          <w:sz w:val="20"/>
          <w:szCs w:val="20"/>
        </w:rPr>
        <w:t>Present</w:t>
      </w:r>
    </w:p>
    <w:p w14:paraId="1B3F489B" w14:textId="76821EDB" w:rsidR="00C5282B" w:rsidRPr="00842B9B" w:rsidRDefault="00A66997" w:rsidP="00C5282B">
      <w:pPr>
        <w:pStyle w:val="Style1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2B9B">
        <w:rPr>
          <w:rFonts w:ascii="Times New Roman" w:hAnsi="Times New Roman" w:cs="Times New Roman"/>
          <w:sz w:val="20"/>
          <w:szCs w:val="20"/>
        </w:rPr>
        <w:t>Provide</w:t>
      </w:r>
      <w:r w:rsidR="0083417F" w:rsidRPr="00842B9B">
        <w:rPr>
          <w:rFonts w:ascii="Times New Roman" w:hAnsi="Times New Roman" w:cs="Times New Roman"/>
          <w:sz w:val="20"/>
          <w:szCs w:val="20"/>
        </w:rPr>
        <w:t>d</w:t>
      </w:r>
      <w:r w:rsidRPr="00842B9B">
        <w:rPr>
          <w:rFonts w:ascii="Times New Roman" w:hAnsi="Times New Roman" w:cs="Times New Roman"/>
          <w:sz w:val="20"/>
          <w:szCs w:val="20"/>
        </w:rPr>
        <w:t xml:space="preserve"> </w:t>
      </w:r>
      <w:commentRangeStart w:id="40"/>
      <w:r w:rsidRPr="00842B9B">
        <w:rPr>
          <w:rFonts w:ascii="Times New Roman" w:hAnsi="Times New Roman" w:cs="Times New Roman"/>
          <w:sz w:val="20"/>
          <w:szCs w:val="20"/>
        </w:rPr>
        <w:t>resources</w:t>
      </w:r>
      <w:commentRangeEnd w:id="40"/>
      <w:r w:rsidR="00830091">
        <w:rPr>
          <w:rStyle w:val="CommentReference"/>
          <w:rFonts w:asciiTheme="minorHAnsi" w:hAnsiTheme="minorHAnsi" w:cstheme="minorBidi"/>
        </w:rPr>
        <w:commentReference w:id="40"/>
      </w:r>
      <w:r w:rsidRPr="00842B9B">
        <w:rPr>
          <w:rFonts w:ascii="Times New Roman" w:hAnsi="Times New Roman" w:cs="Times New Roman"/>
          <w:sz w:val="20"/>
          <w:szCs w:val="20"/>
        </w:rPr>
        <w:t xml:space="preserve"> </w:t>
      </w:r>
      <w:r w:rsidR="0083417F" w:rsidRPr="00842B9B">
        <w:rPr>
          <w:rFonts w:ascii="Times New Roman" w:hAnsi="Times New Roman" w:cs="Times New Roman"/>
          <w:sz w:val="20"/>
          <w:szCs w:val="20"/>
        </w:rPr>
        <w:t>to members</w:t>
      </w:r>
      <w:r w:rsidR="00071864" w:rsidRPr="00842B9B">
        <w:rPr>
          <w:rFonts w:ascii="Times New Roman" w:hAnsi="Times New Roman" w:cs="Times New Roman"/>
          <w:sz w:val="20"/>
          <w:szCs w:val="20"/>
        </w:rPr>
        <w:t xml:space="preserve"> for academic development</w:t>
      </w:r>
      <w:r w:rsidR="004C4A9F">
        <w:rPr>
          <w:rFonts w:ascii="Times New Roman" w:hAnsi="Times New Roman" w:cs="Times New Roman"/>
          <w:sz w:val="20"/>
          <w:szCs w:val="20"/>
        </w:rPr>
        <w:tab/>
      </w:r>
      <w:r w:rsidR="004C4A9F">
        <w:rPr>
          <w:rFonts w:ascii="Times New Roman" w:hAnsi="Times New Roman" w:cs="Times New Roman"/>
          <w:sz w:val="20"/>
          <w:szCs w:val="20"/>
        </w:rPr>
        <w:tab/>
      </w:r>
      <w:r w:rsidR="004C4A9F">
        <w:rPr>
          <w:rFonts w:ascii="Times New Roman" w:hAnsi="Times New Roman" w:cs="Times New Roman"/>
          <w:sz w:val="20"/>
          <w:szCs w:val="20"/>
        </w:rPr>
        <w:tab/>
      </w:r>
      <w:r w:rsidR="004C4A9F">
        <w:rPr>
          <w:rFonts w:ascii="Times New Roman" w:hAnsi="Times New Roman" w:cs="Times New Roman"/>
          <w:sz w:val="20"/>
          <w:szCs w:val="20"/>
        </w:rPr>
        <w:tab/>
      </w:r>
      <w:r w:rsidR="004C4A9F">
        <w:rPr>
          <w:rFonts w:ascii="Times New Roman" w:hAnsi="Times New Roman" w:cs="Times New Roman"/>
          <w:sz w:val="20"/>
          <w:szCs w:val="20"/>
        </w:rPr>
        <w:tab/>
      </w:r>
      <w:r w:rsidR="004C4A9F">
        <w:rPr>
          <w:rFonts w:ascii="Times New Roman" w:hAnsi="Times New Roman" w:cs="Times New Roman"/>
          <w:sz w:val="20"/>
          <w:szCs w:val="20"/>
        </w:rPr>
        <w:tab/>
      </w:r>
    </w:p>
    <w:p w14:paraId="196B9EE7" w14:textId="41661314" w:rsidR="003C0FA9" w:rsidRPr="003C0FA9" w:rsidRDefault="00C5282B" w:rsidP="003C0FA9">
      <w:pPr>
        <w:pStyle w:val="Style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3FC2">
        <w:rPr>
          <w:rFonts w:ascii="Times New Roman" w:hAnsi="Times New Roman" w:cs="Times New Roman"/>
          <w:b/>
          <w:sz w:val="20"/>
          <w:szCs w:val="20"/>
        </w:rPr>
        <w:t>Society of Hi</w:t>
      </w:r>
      <w:r w:rsidRPr="00842B9B">
        <w:rPr>
          <w:rFonts w:ascii="Times New Roman" w:hAnsi="Times New Roman" w:cs="Times New Roman"/>
          <w:b/>
          <w:sz w:val="20"/>
          <w:szCs w:val="20"/>
        </w:rPr>
        <w:t>spanic Professional Engineers</w:t>
      </w:r>
      <w:r w:rsidR="00B87B81" w:rsidRPr="00842B9B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B87B81" w:rsidRPr="00842B9B">
        <w:rPr>
          <w:rFonts w:ascii="Times New Roman" w:hAnsi="Times New Roman" w:cs="Times New Roman"/>
          <w:i/>
          <w:sz w:val="20"/>
          <w:szCs w:val="20"/>
        </w:rPr>
        <w:t>Undergraduate Member</w:t>
      </w:r>
      <w:r w:rsidR="00526CC6">
        <w:rPr>
          <w:rFonts w:ascii="Times New Roman" w:hAnsi="Times New Roman" w:cs="Times New Roman"/>
          <w:sz w:val="20"/>
          <w:szCs w:val="20"/>
        </w:rPr>
        <w:tab/>
      </w:r>
      <w:r w:rsidR="00526CC6">
        <w:rPr>
          <w:rFonts w:ascii="Times New Roman" w:hAnsi="Times New Roman" w:cs="Times New Roman"/>
          <w:sz w:val="20"/>
          <w:szCs w:val="20"/>
        </w:rPr>
        <w:tab/>
      </w:r>
      <w:r w:rsidR="00526CC6">
        <w:rPr>
          <w:rFonts w:ascii="Times New Roman" w:hAnsi="Times New Roman" w:cs="Times New Roman"/>
          <w:sz w:val="20"/>
          <w:szCs w:val="20"/>
        </w:rPr>
        <w:tab/>
      </w:r>
      <w:r w:rsidR="00526CC6">
        <w:rPr>
          <w:rFonts w:ascii="Times New Roman" w:hAnsi="Times New Roman" w:cs="Times New Roman"/>
          <w:sz w:val="20"/>
          <w:szCs w:val="20"/>
        </w:rPr>
        <w:tab/>
      </w:r>
      <w:r w:rsidR="00526CC6">
        <w:rPr>
          <w:rFonts w:ascii="Times New Roman" w:hAnsi="Times New Roman" w:cs="Times New Roman"/>
          <w:sz w:val="20"/>
          <w:szCs w:val="20"/>
        </w:rPr>
        <w:tab/>
      </w:r>
      <w:r w:rsidR="003957EF">
        <w:rPr>
          <w:rFonts w:ascii="Times New Roman" w:hAnsi="Times New Roman" w:cs="Times New Roman"/>
          <w:sz w:val="20"/>
          <w:szCs w:val="20"/>
        </w:rPr>
        <w:tab/>
      </w:r>
      <w:r w:rsidR="00504DE2" w:rsidRPr="00842B9B">
        <w:rPr>
          <w:rFonts w:ascii="Times New Roman" w:hAnsi="Times New Roman" w:cs="Times New Roman"/>
          <w:b/>
          <w:sz w:val="20"/>
          <w:szCs w:val="20"/>
        </w:rPr>
        <w:t>Cambridge, MA</w:t>
      </w:r>
    </w:p>
    <w:p w14:paraId="4D857705" w14:textId="3AB916BF" w:rsidR="00116384" w:rsidRPr="003C0FA9" w:rsidRDefault="00504DE2" w:rsidP="003C0FA9">
      <w:pPr>
        <w:pStyle w:val="Style1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2B9B">
        <w:rPr>
          <w:rFonts w:ascii="Times New Roman" w:hAnsi="Times New Roman" w:cs="Times New Roman"/>
          <w:sz w:val="20"/>
          <w:szCs w:val="20"/>
        </w:rPr>
        <w:t xml:space="preserve"> </w:t>
      </w:r>
      <w:r w:rsidR="00AC04F5" w:rsidRPr="00842B9B">
        <w:rPr>
          <w:rFonts w:ascii="Times New Roman" w:hAnsi="Times New Roman" w:cs="Times New Roman"/>
          <w:sz w:val="20"/>
          <w:szCs w:val="20"/>
        </w:rPr>
        <w:t xml:space="preserve">Contributed to Hispanic community at MIT through </w:t>
      </w:r>
      <w:commentRangeStart w:id="41"/>
      <w:commentRangeStart w:id="42"/>
      <w:r w:rsidR="00AC04F5" w:rsidRPr="00842B9B">
        <w:rPr>
          <w:rFonts w:ascii="Times New Roman" w:hAnsi="Times New Roman" w:cs="Times New Roman"/>
          <w:sz w:val="20"/>
          <w:szCs w:val="20"/>
        </w:rPr>
        <w:t>involv</w:t>
      </w:r>
      <w:del w:id="43" w:author="Emily Killian" w:date="2018-08-02T16:00:00Z">
        <w:r w:rsidR="00946B00" w:rsidDel="00830091">
          <w:rPr>
            <w:rFonts w:ascii="Times New Roman" w:hAnsi="Times New Roman" w:cs="Times New Roman"/>
            <w:sz w:val="20"/>
            <w:szCs w:val="20"/>
          </w:rPr>
          <w:softHyphen/>
        </w:r>
        <w:r w:rsidR="00946B00" w:rsidDel="00830091">
          <w:rPr>
            <w:rFonts w:ascii="Times New Roman" w:hAnsi="Times New Roman" w:cs="Times New Roman"/>
            <w:sz w:val="20"/>
            <w:szCs w:val="20"/>
          </w:rPr>
          <w:softHyphen/>
        </w:r>
        <w:r w:rsidR="00946B00" w:rsidDel="00830091">
          <w:rPr>
            <w:rFonts w:ascii="Times New Roman" w:hAnsi="Times New Roman" w:cs="Times New Roman"/>
            <w:sz w:val="20"/>
            <w:szCs w:val="20"/>
          </w:rPr>
          <w:softHyphen/>
        </w:r>
      </w:del>
      <w:r w:rsidR="00AC04F5" w:rsidRPr="00842B9B">
        <w:rPr>
          <w:rFonts w:ascii="Times New Roman" w:hAnsi="Times New Roman" w:cs="Times New Roman"/>
          <w:sz w:val="20"/>
          <w:szCs w:val="20"/>
        </w:rPr>
        <w:t>ement</w:t>
      </w:r>
      <w:commentRangeEnd w:id="41"/>
      <w:r w:rsidR="00830091">
        <w:rPr>
          <w:rStyle w:val="CommentReference"/>
          <w:rFonts w:asciiTheme="minorHAnsi" w:hAnsiTheme="minorHAnsi" w:cstheme="minorBidi"/>
        </w:rPr>
        <w:commentReference w:id="41"/>
      </w:r>
      <w:commentRangeEnd w:id="42"/>
      <w:r w:rsidR="00AF13DA">
        <w:rPr>
          <w:rStyle w:val="CommentReference"/>
          <w:rFonts w:asciiTheme="minorHAnsi" w:hAnsiTheme="minorHAnsi" w:cstheme="minorBidi"/>
        </w:rPr>
        <w:commentReference w:id="42"/>
      </w:r>
      <w:r w:rsidR="00963554" w:rsidRPr="00842B9B">
        <w:rPr>
          <w:rFonts w:ascii="Times New Roman" w:hAnsi="Times New Roman" w:cs="Times New Roman"/>
          <w:sz w:val="20"/>
          <w:szCs w:val="20"/>
        </w:rPr>
        <w:t xml:space="preserve"> in community events</w:t>
      </w:r>
      <w:r w:rsidR="00F8577C">
        <w:rPr>
          <w:rFonts w:ascii="Times New Roman" w:hAnsi="Times New Roman" w:cs="Times New Roman"/>
          <w:sz w:val="20"/>
          <w:szCs w:val="20"/>
        </w:rPr>
        <w:tab/>
      </w:r>
      <w:r w:rsidR="00F8577C">
        <w:rPr>
          <w:rFonts w:ascii="Times New Roman" w:hAnsi="Times New Roman" w:cs="Times New Roman"/>
          <w:sz w:val="20"/>
          <w:szCs w:val="20"/>
        </w:rPr>
        <w:tab/>
      </w:r>
      <w:r w:rsidR="00526CC6">
        <w:rPr>
          <w:rFonts w:ascii="Times New Roman" w:hAnsi="Times New Roman" w:cs="Times New Roman"/>
          <w:sz w:val="20"/>
          <w:szCs w:val="20"/>
        </w:rPr>
        <w:t xml:space="preserve">        </w:t>
      </w:r>
      <w:r w:rsidR="00391512">
        <w:rPr>
          <w:rFonts w:ascii="Times New Roman" w:hAnsi="Times New Roman" w:cs="Times New Roman"/>
          <w:sz w:val="20"/>
          <w:szCs w:val="20"/>
        </w:rPr>
        <w:tab/>
        <w:t xml:space="preserve">     2016</w:t>
      </w:r>
      <w:r w:rsidRPr="00842B9B">
        <w:rPr>
          <w:rFonts w:ascii="Times New Roman" w:hAnsi="Times New Roman" w:cs="Times New Roman"/>
          <w:sz w:val="20"/>
          <w:szCs w:val="20"/>
        </w:rPr>
        <w:t xml:space="preserve"> – </w:t>
      </w:r>
      <w:r w:rsidR="006366E1">
        <w:rPr>
          <w:rFonts w:ascii="Times New Roman" w:hAnsi="Times New Roman" w:cs="Times New Roman"/>
          <w:sz w:val="20"/>
          <w:szCs w:val="20"/>
        </w:rPr>
        <w:t>Present</w:t>
      </w:r>
    </w:p>
    <w:p w14:paraId="1A07FE07" w14:textId="64B6EB56" w:rsidR="008151C0" w:rsidRPr="00842B9B" w:rsidRDefault="00F05616" w:rsidP="008F14E5">
      <w:pPr>
        <w:pStyle w:val="Style1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commentRangeStart w:id="44"/>
      <w:r w:rsidRPr="00842B9B">
        <w:rPr>
          <w:rFonts w:ascii="Times New Roman" w:hAnsi="Times New Roman" w:cs="Times New Roman"/>
          <w:b/>
          <w:sz w:val="20"/>
          <w:szCs w:val="20"/>
        </w:rPr>
        <w:t>University of Interscholastic League (UIL)</w:t>
      </w:r>
      <w:r w:rsidR="00B87B81" w:rsidRPr="00842B9B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B87B81" w:rsidRPr="00842B9B">
        <w:rPr>
          <w:rFonts w:ascii="Times New Roman" w:hAnsi="Times New Roman" w:cs="Times New Roman"/>
          <w:i/>
          <w:sz w:val="20"/>
          <w:szCs w:val="20"/>
        </w:rPr>
        <w:t>Co-Captain</w:t>
      </w:r>
      <w:r w:rsidR="008151C0" w:rsidRPr="00842B9B">
        <w:rPr>
          <w:rFonts w:ascii="Times New Roman" w:hAnsi="Times New Roman" w:cs="Times New Roman"/>
          <w:sz w:val="20"/>
          <w:szCs w:val="20"/>
        </w:rPr>
        <w:tab/>
      </w:r>
      <w:r w:rsidR="008151C0" w:rsidRPr="00842B9B">
        <w:rPr>
          <w:rFonts w:ascii="Times New Roman" w:hAnsi="Times New Roman" w:cs="Times New Roman"/>
          <w:sz w:val="20"/>
          <w:szCs w:val="20"/>
        </w:rPr>
        <w:tab/>
      </w:r>
      <w:r w:rsidR="008151C0" w:rsidRPr="00842B9B">
        <w:rPr>
          <w:rFonts w:ascii="Times New Roman" w:hAnsi="Times New Roman" w:cs="Times New Roman"/>
          <w:sz w:val="20"/>
          <w:szCs w:val="20"/>
        </w:rPr>
        <w:tab/>
      </w:r>
      <w:r w:rsidR="00E8778F" w:rsidRPr="00842B9B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842B9B">
        <w:rPr>
          <w:rFonts w:ascii="Times New Roman" w:hAnsi="Times New Roman" w:cs="Times New Roman"/>
          <w:sz w:val="20"/>
          <w:szCs w:val="20"/>
        </w:rPr>
        <w:t xml:space="preserve">       </w:t>
      </w:r>
      <w:r w:rsidR="00B87B81" w:rsidRPr="00842B9B">
        <w:rPr>
          <w:rFonts w:ascii="Times New Roman" w:hAnsi="Times New Roman" w:cs="Times New Roman"/>
          <w:sz w:val="20"/>
          <w:szCs w:val="20"/>
        </w:rPr>
        <w:t xml:space="preserve">      </w:t>
      </w:r>
      <w:r w:rsidR="00D5212C">
        <w:rPr>
          <w:rFonts w:ascii="Times New Roman" w:hAnsi="Times New Roman" w:cs="Times New Roman"/>
          <w:sz w:val="20"/>
          <w:szCs w:val="20"/>
        </w:rPr>
        <w:tab/>
      </w:r>
      <w:r w:rsidR="00D5212C">
        <w:rPr>
          <w:rFonts w:ascii="Times New Roman" w:hAnsi="Times New Roman" w:cs="Times New Roman"/>
          <w:sz w:val="20"/>
          <w:szCs w:val="20"/>
        </w:rPr>
        <w:tab/>
      </w:r>
      <w:r w:rsidR="0030674A">
        <w:rPr>
          <w:rFonts w:ascii="Times New Roman" w:hAnsi="Times New Roman" w:cs="Times New Roman"/>
          <w:sz w:val="20"/>
          <w:szCs w:val="20"/>
        </w:rPr>
        <w:t xml:space="preserve">    </w:t>
      </w:r>
      <w:r w:rsidR="0030674A">
        <w:rPr>
          <w:rFonts w:ascii="Times New Roman" w:hAnsi="Times New Roman" w:cs="Times New Roman"/>
          <w:b/>
          <w:sz w:val="20"/>
          <w:szCs w:val="20"/>
        </w:rPr>
        <w:t>Edinburg, TX</w:t>
      </w:r>
      <w:r w:rsidR="00D5212C" w:rsidRPr="00842B9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328674" w14:textId="0489046C" w:rsidR="00311BDC" w:rsidRPr="00842B9B" w:rsidRDefault="001E3781" w:rsidP="00FD3ADE">
      <w:pPr>
        <w:pStyle w:val="Style1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2B9B">
        <w:rPr>
          <w:rFonts w:ascii="Times New Roman" w:hAnsi="Times New Roman" w:cs="Times New Roman"/>
          <w:sz w:val="20"/>
          <w:szCs w:val="20"/>
        </w:rPr>
        <w:t>Compete</w:t>
      </w:r>
      <w:r w:rsidR="0083417F" w:rsidRPr="00842B9B">
        <w:rPr>
          <w:rFonts w:ascii="Times New Roman" w:hAnsi="Times New Roman" w:cs="Times New Roman"/>
          <w:sz w:val="20"/>
          <w:szCs w:val="20"/>
        </w:rPr>
        <w:t>d</w:t>
      </w:r>
      <w:r w:rsidRPr="00842B9B">
        <w:rPr>
          <w:rFonts w:ascii="Times New Roman" w:hAnsi="Times New Roman" w:cs="Times New Roman"/>
          <w:sz w:val="20"/>
          <w:szCs w:val="20"/>
        </w:rPr>
        <w:t xml:space="preserve"> in </w:t>
      </w:r>
      <w:r w:rsidR="002705F4" w:rsidRPr="00842B9B">
        <w:rPr>
          <w:rFonts w:ascii="Times New Roman" w:hAnsi="Times New Roman" w:cs="Times New Roman"/>
          <w:sz w:val="20"/>
          <w:szCs w:val="20"/>
        </w:rPr>
        <w:t xml:space="preserve">mental and </w:t>
      </w:r>
      <w:r w:rsidR="0083417F" w:rsidRPr="00842B9B">
        <w:rPr>
          <w:rFonts w:ascii="Times New Roman" w:hAnsi="Times New Roman" w:cs="Times New Roman"/>
          <w:sz w:val="20"/>
          <w:szCs w:val="20"/>
        </w:rPr>
        <w:t>problem-solving</w:t>
      </w:r>
      <w:r w:rsidR="002705F4" w:rsidRPr="00842B9B">
        <w:rPr>
          <w:rFonts w:ascii="Times New Roman" w:hAnsi="Times New Roman" w:cs="Times New Roman"/>
          <w:sz w:val="20"/>
          <w:szCs w:val="20"/>
        </w:rPr>
        <w:t xml:space="preserve"> mathematics competitions</w:t>
      </w:r>
      <w:r w:rsidR="00101FE6">
        <w:rPr>
          <w:rFonts w:ascii="Times New Roman" w:hAnsi="Times New Roman" w:cs="Times New Roman"/>
          <w:sz w:val="20"/>
          <w:szCs w:val="20"/>
        </w:rPr>
        <w:tab/>
      </w:r>
      <w:r w:rsidR="00101FE6">
        <w:rPr>
          <w:rFonts w:ascii="Times New Roman" w:hAnsi="Times New Roman" w:cs="Times New Roman"/>
          <w:sz w:val="20"/>
          <w:szCs w:val="20"/>
        </w:rPr>
        <w:tab/>
      </w:r>
      <w:r w:rsidR="00101FE6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D5212C">
        <w:rPr>
          <w:rFonts w:ascii="Times New Roman" w:hAnsi="Times New Roman" w:cs="Times New Roman"/>
          <w:sz w:val="20"/>
          <w:szCs w:val="20"/>
        </w:rPr>
        <w:t xml:space="preserve">  </w:t>
      </w:r>
      <w:r w:rsidR="0043108B">
        <w:rPr>
          <w:rFonts w:ascii="Times New Roman" w:hAnsi="Times New Roman" w:cs="Times New Roman"/>
          <w:sz w:val="20"/>
          <w:szCs w:val="20"/>
        </w:rPr>
        <w:t xml:space="preserve">           Sep</w:t>
      </w:r>
      <w:r w:rsidR="00D5212C" w:rsidRPr="00842B9B">
        <w:rPr>
          <w:rFonts w:ascii="Times New Roman" w:hAnsi="Times New Roman" w:cs="Times New Roman"/>
          <w:sz w:val="20"/>
          <w:szCs w:val="20"/>
        </w:rPr>
        <w:t xml:space="preserve"> 2012 – June 2016</w:t>
      </w:r>
    </w:p>
    <w:p w14:paraId="39430EE9" w14:textId="1D398F32" w:rsidR="00311BDC" w:rsidRPr="00842B9B" w:rsidRDefault="0083417F" w:rsidP="00FD3ADE">
      <w:pPr>
        <w:pStyle w:val="Style1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2B9B">
        <w:rPr>
          <w:rFonts w:ascii="Times New Roman" w:hAnsi="Times New Roman" w:cs="Times New Roman"/>
          <w:sz w:val="20"/>
          <w:szCs w:val="20"/>
        </w:rPr>
        <w:t>Taught</w:t>
      </w:r>
      <w:r w:rsidR="00311BDC" w:rsidRPr="00842B9B">
        <w:rPr>
          <w:rFonts w:ascii="Times New Roman" w:hAnsi="Times New Roman" w:cs="Times New Roman"/>
          <w:sz w:val="20"/>
          <w:szCs w:val="20"/>
        </w:rPr>
        <w:t xml:space="preserve"> teammates</w:t>
      </w:r>
      <w:r w:rsidR="00CA7972" w:rsidRPr="00842B9B">
        <w:rPr>
          <w:rFonts w:ascii="Times New Roman" w:hAnsi="Times New Roman" w:cs="Times New Roman"/>
          <w:sz w:val="20"/>
          <w:szCs w:val="20"/>
        </w:rPr>
        <w:t xml:space="preserve"> </w:t>
      </w:r>
      <w:r w:rsidRPr="00842B9B">
        <w:rPr>
          <w:rFonts w:ascii="Times New Roman" w:hAnsi="Times New Roman" w:cs="Times New Roman"/>
          <w:sz w:val="20"/>
          <w:szCs w:val="20"/>
        </w:rPr>
        <w:t>problem-</w:t>
      </w:r>
      <w:r w:rsidR="008624FA" w:rsidRPr="00842B9B">
        <w:rPr>
          <w:rFonts w:ascii="Times New Roman" w:hAnsi="Times New Roman" w:cs="Times New Roman"/>
          <w:sz w:val="20"/>
          <w:szCs w:val="20"/>
        </w:rPr>
        <w:t>solving</w:t>
      </w:r>
      <w:r w:rsidRPr="00842B9B">
        <w:rPr>
          <w:rFonts w:ascii="Times New Roman" w:hAnsi="Times New Roman" w:cs="Times New Roman"/>
          <w:sz w:val="20"/>
          <w:szCs w:val="20"/>
        </w:rPr>
        <w:t xml:space="preserve"> skills</w:t>
      </w:r>
      <w:r w:rsidR="00B87B81" w:rsidRPr="00842B9B">
        <w:rPr>
          <w:rFonts w:ascii="Times New Roman" w:hAnsi="Times New Roman" w:cs="Times New Roman"/>
          <w:sz w:val="20"/>
          <w:szCs w:val="20"/>
        </w:rPr>
        <w:t xml:space="preserve"> to improve accuracy and speed</w:t>
      </w:r>
    </w:p>
    <w:commentRangeEnd w:id="44"/>
    <w:p w14:paraId="4EC9250E" w14:textId="65ACDDAF" w:rsidR="004A25B4" w:rsidRPr="00842B9B" w:rsidRDefault="00830091" w:rsidP="004A25B4">
      <w:pPr>
        <w:pStyle w:val="Style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Style w:val="CommentReference"/>
          <w:rFonts w:asciiTheme="minorHAnsi" w:hAnsiTheme="minorHAnsi" w:cstheme="minorBidi"/>
        </w:rPr>
        <w:commentReference w:id="44"/>
      </w:r>
    </w:p>
    <w:p w14:paraId="16EA81F0" w14:textId="36364CE3" w:rsidR="001515AB" w:rsidRPr="00946B00" w:rsidRDefault="001515AB" w:rsidP="001441D8">
      <w:pPr>
        <w:pStyle w:val="Style1"/>
        <w:pBdr>
          <w:bottom w:val="single" w:sz="4" w:space="1" w:color="auto"/>
        </w:pBdr>
        <w:spacing w:after="0" w:line="240" w:lineRule="auto"/>
        <w:outlineLvl w:val="0"/>
        <w:rPr>
          <w:rFonts w:ascii="Times New Roman" w:hAnsi="Times New Roman" w:cs="Times New Roman"/>
          <w:b/>
        </w:rPr>
      </w:pPr>
      <w:r w:rsidRPr="00946B00">
        <w:rPr>
          <w:rFonts w:ascii="Times New Roman" w:hAnsi="Times New Roman" w:cs="Times New Roman"/>
          <w:b/>
        </w:rPr>
        <w:t>ACHIEV</w:t>
      </w:r>
      <w:r w:rsidR="00026741" w:rsidRPr="00946B00">
        <w:rPr>
          <w:rFonts w:ascii="Times New Roman" w:hAnsi="Times New Roman" w:cs="Times New Roman"/>
          <w:b/>
        </w:rPr>
        <w:t>E</w:t>
      </w:r>
      <w:r w:rsidRPr="00946B00">
        <w:rPr>
          <w:rFonts w:ascii="Times New Roman" w:hAnsi="Times New Roman" w:cs="Times New Roman"/>
          <w:b/>
        </w:rPr>
        <w:t xml:space="preserve">MENTS </w:t>
      </w:r>
    </w:p>
    <w:p w14:paraId="448FC230" w14:textId="7B90B8EE" w:rsidR="00B87B81" w:rsidRPr="00842B9B" w:rsidRDefault="00AD15AC" w:rsidP="00FD3ADE">
      <w:pPr>
        <w:pStyle w:val="Style1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commentRangeStart w:id="45"/>
      <w:r w:rsidRPr="00AD15AC">
        <w:rPr>
          <w:rFonts w:ascii="Times New Roman" w:hAnsi="Times New Roman" w:cs="Times New Roman"/>
          <w:sz w:val="20"/>
          <w:szCs w:val="20"/>
        </w:rPr>
        <w:t>Eu</w:t>
      </w:r>
      <w:r>
        <w:rPr>
          <w:rFonts w:ascii="Times New Roman" w:hAnsi="Times New Roman" w:cs="Times New Roman"/>
          <w:sz w:val="20"/>
          <w:szCs w:val="20"/>
        </w:rPr>
        <w:t xml:space="preserve">gene and Margaret McDermott </w:t>
      </w:r>
      <w:r w:rsidR="002B05D8">
        <w:rPr>
          <w:rFonts w:ascii="Times New Roman" w:hAnsi="Times New Roman" w:cs="Times New Roman"/>
          <w:sz w:val="20"/>
          <w:szCs w:val="20"/>
        </w:rPr>
        <w:t>Scholar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ins w:id="46" w:author="Marco Rivera" w:date="2018-08-02T18:33:00Z">
        <w:r w:rsidR="004A1849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r>
        <w:rPr>
          <w:rFonts w:ascii="Times New Roman" w:hAnsi="Times New Roman" w:cs="Times New Roman"/>
          <w:sz w:val="20"/>
          <w:szCs w:val="20"/>
        </w:rPr>
        <w:t xml:space="preserve">2016 </w:t>
      </w:r>
      <w:del w:id="47" w:author="Marco Rivera" w:date="2018-08-02T18:33:00Z">
        <w:r w:rsidRPr="00842B9B" w:rsidDel="004A1849">
          <w:rPr>
            <w:rFonts w:ascii="Times New Roman" w:hAnsi="Times New Roman" w:cs="Times New Roman"/>
            <w:sz w:val="20"/>
            <w:szCs w:val="20"/>
          </w:rPr>
          <w:delText>–</w:delText>
        </w:r>
      </w:del>
      <w:ins w:id="48" w:author="Marco Rivera" w:date="2018-08-02T18:33:00Z">
        <w:r w:rsidR="004A1849">
          <w:rPr>
            <w:rFonts w:ascii="Times New Roman" w:hAnsi="Times New Roman" w:cs="Times New Roman"/>
            <w:sz w:val="20"/>
            <w:szCs w:val="20"/>
          </w:rPr>
          <w:t>-</w:t>
        </w:r>
      </w:ins>
      <w:r w:rsidR="000C5FD9">
        <w:rPr>
          <w:rFonts w:ascii="Times New Roman" w:hAnsi="Times New Roman" w:cs="Times New Roman"/>
          <w:sz w:val="20"/>
          <w:szCs w:val="20"/>
        </w:rPr>
        <w:t xml:space="preserve"> 2018</w:t>
      </w:r>
    </w:p>
    <w:p w14:paraId="21019F04" w14:textId="7A138F19" w:rsidR="00644DF6" w:rsidRPr="00842B9B" w:rsidRDefault="00644DF6" w:rsidP="00644DF6">
      <w:pPr>
        <w:pStyle w:val="Style1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2B9B">
        <w:rPr>
          <w:rFonts w:ascii="Times New Roman" w:hAnsi="Times New Roman" w:cs="Times New Roman"/>
          <w:sz w:val="20"/>
          <w:szCs w:val="20"/>
        </w:rPr>
        <w:t>TMSCA Number Sense</w:t>
      </w:r>
      <w:r>
        <w:rPr>
          <w:rFonts w:ascii="Times New Roman" w:hAnsi="Times New Roman" w:cs="Times New Roman"/>
          <w:sz w:val="20"/>
          <w:szCs w:val="20"/>
        </w:rPr>
        <w:t xml:space="preserve"> Mental Mathematics</w:t>
      </w:r>
      <w:r w:rsidRPr="00842B9B">
        <w:rPr>
          <w:rFonts w:ascii="Times New Roman" w:hAnsi="Times New Roman" w:cs="Times New Roman"/>
          <w:sz w:val="20"/>
          <w:szCs w:val="20"/>
        </w:rPr>
        <w:t xml:space="preserve"> State 2</w:t>
      </w:r>
      <w:r w:rsidRPr="00842B9B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842B9B">
        <w:rPr>
          <w:rFonts w:ascii="Times New Roman" w:hAnsi="Times New Roman" w:cs="Times New Roman"/>
          <w:sz w:val="20"/>
          <w:szCs w:val="20"/>
        </w:rPr>
        <w:t xml:space="preserve"> highest score in Texas </w:t>
      </w:r>
      <w:r>
        <w:rPr>
          <w:rFonts w:ascii="Times New Roman" w:hAnsi="Times New Roman" w:cs="Times New Roman"/>
          <w:sz w:val="20"/>
          <w:szCs w:val="20"/>
        </w:rPr>
        <w:t>(Individual)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</w:t>
      </w:r>
      <w:ins w:id="49" w:author="Marco Rivera" w:date="2018-08-02T18:33:00Z">
        <w:r w:rsidR="004A1849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del w:id="50" w:author="Marco Rivera" w:date="2018-08-02T18:33:00Z">
        <w:r w:rsidDel="004A1849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</w:del>
      <w:del w:id="51" w:author="Marco Rivera" w:date="2018-08-02T18:32:00Z">
        <w:r w:rsidDel="004A1849">
          <w:rPr>
            <w:rFonts w:ascii="Times New Roman" w:hAnsi="Times New Roman" w:cs="Times New Roman"/>
            <w:sz w:val="20"/>
            <w:szCs w:val="20"/>
          </w:rPr>
          <w:delText xml:space="preserve">           </w:delText>
        </w:r>
      </w:del>
      <w:ins w:id="52" w:author="Marco Rivera" w:date="2018-08-02T18:32:00Z">
        <w:r w:rsidR="004A1849">
          <w:rPr>
            <w:rFonts w:ascii="Times New Roman" w:hAnsi="Times New Roman" w:cs="Times New Roman"/>
            <w:sz w:val="20"/>
            <w:szCs w:val="20"/>
          </w:rPr>
          <w:t xml:space="preserve">2015 - </w:t>
        </w:r>
      </w:ins>
      <w:r>
        <w:rPr>
          <w:rFonts w:ascii="Times New Roman" w:hAnsi="Times New Roman" w:cs="Times New Roman"/>
          <w:sz w:val="20"/>
          <w:szCs w:val="20"/>
        </w:rPr>
        <w:t>2016</w:t>
      </w:r>
    </w:p>
    <w:p w14:paraId="3D87900E" w14:textId="433153A7" w:rsidR="001515AB" w:rsidRPr="00842B9B" w:rsidDel="004A1849" w:rsidRDefault="00FD3ADE" w:rsidP="00FD3ADE">
      <w:pPr>
        <w:pStyle w:val="Style1"/>
        <w:numPr>
          <w:ilvl w:val="0"/>
          <w:numId w:val="7"/>
        </w:numPr>
        <w:spacing w:after="0" w:line="240" w:lineRule="auto"/>
        <w:rPr>
          <w:del w:id="53" w:author="Marco Rivera" w:date="2018-08-02T18:32:00Z"/>
          <w:rFonts w:ascii="Times New Roman" w:hAnsi="Times New Roman" w:cs="Times New Roman"/>
          <w:sz w:val="20"/>
          <w:szCs w:val="20"/>
        </w:rPr>
      </w:pPr>
      <w:del w:id="54" w:author="Marco Rivera" w:date="2018-08-02T18:32:00Z">
        <w:r w:rsidRPr="00842B9B" w:rsidDel="004A1849">
          <w:rPr>
            <w:rFonts w:ascii="Times New Roman" w:hAnsi="Times New Roman" w:cs="Times New Roman"/>
            <w:sz w:val="20"/>
            <w:szCs w:val="20"/>
          </w:rPr>
          <w:delText>UIL N</w:delText>
        </w:r>
        <w:r w:rsidR="00BE679A" w:rsidDel="004A1849">
          <w:rPr>
            <w:rFonts w:ascii="Times New Roman" w:hAnsi="Times New Roman" w:cs="Times New Roman"/>
            <w:sz w:val="20"/>
            <w:szCs w:val="20"/>
          </w:rPr>
          <w:delText>umber Sense Mental Mathematics</w:delText>
        </w:r>
        <w:r w:rsidR="00286A17" w:rsidRPr="00842B9B" w:rsidDel="004A1849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  <w:r w:rsidR="00070D8D" w:rsidDel="004A1849">
          <w:rPr>
            <w:rFonts w:ascii="Times New Roman" w:hAnsi="Times New Roman" w:cs="Times New Roman"/>
            <w:sz w:val="20"/>
            <w:szCs w:val="20"/>
          </w:rPr>
          <w:delText xml:space="preserve">State Champion </w:delText>
        </w:r>
        <w:r w:rsidR="00391512" w:rsidDel="004A1849">
          <w:rPr>
            <w:rFonts w:ascii="Times New Roman" w:hAnsi="Times New Roman" w:cs="Times New Roman"/>
            <w:sz w:val="20"/>
            <w:szCs w:val="20"/>
          </w:rPr>
          <w:delText>(</w:delText>
        </w:r>
        <w:r w:rsidR="00946B00" w:rsidDel="004A1849">
          <w:rPr>
            <w:rFonts w:ascii="Times New Roman" w:hAnsi="Times New Roman" w:cs="Times New Roman"/>
            <w:sz w:val="20"/>
            <w:szCs w:val="20"/>
          </w:rPr>
          <w:delText>1</w:delText>
        </w:r>
        <w:r w:rsidR="00946B00" w:rsidRPr="00946B00" w:rsidDel="004A1849">
          <w:rPr>
            <w:rFonts w:ascii="Times New Roman" w:hAnsi="Times New Roman" w:cs="Times New Roman"/>
            <w:sz w:val="20"/>
            <w:szCs w:val="20"/>
            <w:vertAlign w:val="superscript"/>
          </w:rPr>
          <w:delText>st</w:delText>
        </w:r>
        <w:r w:rsidR="00946B00" w:rsidDel="004A1849">
          <w:rPr>
            <w:rFonts w:ascii="Times New Roman" w:hAnsi="Times New Roman" w:cs="Times New Roman"/>
            <w:sz w:val="20"/>
            <w:szCs w:val="20"/>
          </w:rPr>
          <w:delText xml:space="preserve"> place </w:delText>
        </w:r>
        <w:r w:rsidR="00391512" w:rsidDel="004A1849">
          <w:rPr>
            <w:rFonts w:ascii="Times New Roman" w:hAnsi="Times New Roman" w:cs="Times New Roman"/>
            <w:sz w:val="20"/>
            <w:szCs w:val="20"/>
          </w:rPr>
          <w:delText>Team)</w:delText>
        </w:r>
        <w:r w:rsidR="00BF0181" w:rsidDel="004A1849">
          <w:rPr>
            <w:rFonts w:ascii="Times New Roman" w:hAnsi="Times New Roman" w:cs="Times New Roman"/>
            <w:sz w:val="20"/>
            <w:szCs w:val="20"/>
          </w:rPr>
          <w:tab/>
        </w:r>
        <w:r w:rsidR="00BF0181" w:rsidDel="004A1849">
          <w:rPr>
            <w:rFonts w:ascii="Times New Roman" w:hAnsi="Times New Roman" w:cs="Times New Roman"/>
            <w:sz w:val="20"/>
            <w:szCs w:val="20"/>
          </w:rPr>
          <w:tab/>
        </w:r>
        <w:r w:rsidR="00391512" w:rsidDel="004A1849">
          <w:rPr>
            <w:rFonts w:ascii="Times New Roman" w:hAnsi="Times New Roman" w:cs="Times New Roman"/>
            <w:sz w:val="20"/>
            <w:szCs w:val="20"/>
          </w:rPr>
          <w:tab/>
        </w:r>
        <w:r w:rsidR="00946B00" w:rsidDel="004A1849">
          <w:rPr>
            <w:rFonts w:ascii="Times New Roman" w:hAnsi="Times New Roman" w:cs="Times New Roman"/>
            <w:sz w:val="20"/>
            <w:szCs w:val="20"/>
          </w:rPr>
          <w:delText xml:space="preserve">               </w:delText>
        </w:r>
        <w:r w:rsidR="00946B00" w:rsidDel="004A1849">
          <w:rPr>
            <w:rFonts w:ascii="Times New Roman" w:hAnsi="Times New Roman" w:cs="Times New Roman"/>
            <w:sz w:val="20"/>
            <w:szCs w:val="20"/>
          </w:rPr>
          <w:softHyphen/>
        </w:r>
        <w:r w:rsidR="00946B00" w:rsidDel="004A1849">
          <w:rPr>
            <w:rFonts w:ascii="Times New Roman" w:hAnsi="Times New Roman" w:cs="Times New Roman"/>
            <w:sz w:val="20"/>
            <w:szCs w:val="20"/>
          </w:rPr>
          <w:softHyphen/>
        </w:r>
        <w:r w:rsidR="00946B00" w:rsidDel="004A1849">
          <w:rPr>
            <w:rFonts w:ascii="Times New Roman" w:hAnsi="Times New Roman" w:cs="Times New Roman"/>
            <w:sz w:val="20"/>
            <w:szCs w:val="20"/>
          </w:rPr>
          <w:softHyphen/>
        </w:r>
        <w:r w:rsidR="00946B00" w:rsidDel="004A1849">
          <w:rPr>
            <w:rFonts w:ascii="Times New Roman" w:hAnsi="Times New Roman" w:cs="Times New Roman"/>
            <w:sz w:val="20"/>
            <w:szCs w:val="20"/>
          </w:rPr>
          <w:softHyphen/>
        </w:r>
        <w:r w:rsidR="00391512" w:rsidDel="004A1849">
          <w:rPr>
            <w:rFonts w:ascii="Times New Roman" w:hAnsi="Times New Roman" w:cs="Times New Roman"/>
            <w:sz w:val="20"/>
            <w:szCs w:val="20"/>
          </w:rPr>
          <w:delText xml:space="preserve">        </w:delText>
        </w:r>
        <w:r w:rsidR="00070D8D" w:rsidDel="004A1849">
          <w:rPr>
            <w:rFonts w:ascii="Times New Roman" w:hAnsi="Times New Roman" w:cs="Times New Roman"/>
            <w:sz w:val="20"/>
            <w:szCs w:val="20"/>
          </w:rPr>
          <w:delText>2014</w:delText>
        </w:r>
        <w:r w:rsidR="00AD15AC" w:rsidDel="004A1849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  <w:r w:rsidR="00AD15AC" w:rsidRPr="00842B9B" w:rsidDel="004A1849">
          <w:rPr>
            <w:rFonts w:ascii="Times New Roman" w:hAnsi="Times New Roman" w:cs="Times New Roman"/>
            <w:sz w:val="20"/>
            <w:szCs w:val="20"/>
          </w:rPr>
          <w:delText>–</w:delText>
        </w:r>
        <w:r w:rsidR="00AD15AC" w:rsidDel="004A1849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  <w:r w:rsidR="00070D8D" w:rsidDel="004A1849">
          <w:rPr>
            <w:rFonts w:ascii="Times New Roman" w:hAnsi="Times New Roman" w:cs="Times New Roman"/>
            <w:sz w:val="20"/>
            <w:szCs w:val="20"/>
          </w:rPr>
          <w:delText>2016</w:delText>
        </w:r>
      </w:del>
    </w:p>
    <w:p w14:paraId="47E4C397" w14:textId="671F3025" w:rsidR="00BB19B9" w:rsidRPr="00842B9B" w:rsidRDefault="00BB19B9" w:rsidP="00A82803">
      <w:pPr>
        <w:pStyle w:val="Style1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2B9B">
        <w:rPr>
          <w:rFonts w:ascii="Times New Roman" w:hAnsi="Times New Roman" w:cs="Times New Roman"/>
          <w:sz w:val="20"/>
          <w:szCs w:val="20"/>
        </w:rPr>
        <w:t>AP Scholar with Distinction</w:t>
      </w:r>
      <w:r w:rsidR="00070D8D">
        <w:rPr>
          <w:rFonts w:ascii="Times New Roman" w:hAnsi="Times New Roman" w:cs="Times New Roman"/>
          <w:sz w:val="20"/>
          <w:szCs w:val="20"/>
        </w:rPr>
        <w:t xml:space="preserve"> </w:t>
      </w:r>
      <w:r w:rsidR="00070D8D">
        <w:rPr>
          <w:rFonts w:ascii="Times New Roman" w:hAnsi="Times New Roman" w:cs="Times New Roman"/>
          <w:sz w:val="20"/>
          <w:szCs w:val="20"/>
        </w:rPr>
        <w:tab/>
      </w:r>
      <w:r w:rsidR="00070D8D">
        <w:rPr>
          <w:rFonts w:ascii="Times New Roman" w:hAnsi="Times New Roman" w:cs="Times New Roman"/>
          <w:sz w:val="20"/>
          <w:szCs w:val="20"/>
        </w:rPr>
        <w:tab/>
      </w:r>
      <w:r w:rsidR="00070D8D">
        <w:rPr>
          <w:rFonts w:ascii="Times New Roman" w:hAnsi="Times New Roman" w:cs="Times New Roman"/>
          <w:sz w:val="20"/>
          <w:szCs w:val="20"/>
        </w:rPr>
        <w:tab/>
      </w:r>
      <w:r w:rsidR="00070D8D">
        <w:rPr>
          <w:rFonts w:ascii="Times New Roman" w:hAnsi="Times New Roman" w:cs="Times New Roman"/>
          <w:sz w:val="20"/>
          <w:szCs w:val="20"/>
        </w:rPr>
        <w:tab/>
      </w:r>
      <w:r w:rsidR="00070D8D">
        <w:rPr>
          <w:rFonts w:ascii="Times New Roman" w:hAnsi="Times New Roman" w:cs="Times New Roman"/>
          <w:sz w:val="20"/>
          <w:szCs w:val="20"/>
        </w:rPr>
        <w:tab/>
      </w:r>
      <w:r w:rsidR="00070D8D">
        <w:rPr>
          <w:rFonts w:ascii="Times New Roman" w:hAnsi="Times New Roman" w:cs="Times New Roman"/>
          <w:sz w:val="20"/>
          <w:szCs w:val="20"/>
        </w:rPr>
        <w:tab/>
      </w:r>
      <w:r w:rsidR="00070D8D">
        <w:rPr>
          <w:rFonts w:ascii="Times New Roman" w:hAnsi="Times New Roman" w:cs="Times New Roman"/>
          <w:sz w:val="20"/>
          <w:szCs w:val="20"/>
        </w:rPr>
        <w:tab/>
      </w:r>
      <w:r w:rsidR="00070D8D">
        <w:rPr>
          <w:rFonts w:ascii="Times New Roman" w:hAnsi="Times New Roman" w:cs="Times New Roman"/>
          <w:sz w:val="20"/>
          <w:szCs w:val="20"/>
        </w:rPr>
        <w:tab/>
      </w:r>
      <w:r w:rsidR="00AD15AC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ins w:id="55" w:author="Marco Rivera" w:date="2018-08-02T18:33:00Z">
        <w:r w:rsidR="004A1849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r w:rsidR="00070D8D">
        <w:rPr>
          <w:rFonts w:ascii="Times New Roman" w:hAnsi="Times New Roman" w:cs="Times New Roman"/>
          <w:sz w:val="20"/>
          <w:szCs w:val="20"/>
        </w:rPr>
        <w:t>2014</w:t>
      </w:r>
      <w:r w:rsidR="00AD15AC">
        <w:rPr>
          <w:rFonts w:ascii="Times New Roman" w:hAnsi="Times New Roman" w:cs="Times New Roman"/>
          <w:sz w:val="20"/>
          <w:szCs w:val="20"/>
        </w:rPr>
        <w:t xml:space="preserve"> </w:t>
      </w:r>
      <w:ins w:id="56" w:author="Marco Rivera" w:date="2018-08-02T18:33:00Z">
        <w:r w:rsidR="004A1849">
          <w:rPr>
            <w:rFonts w:ascii="Times New Roman" w:hAnsi="Times New Roman" w:cs="Times New Roman"/>
            <w:sz w:val="20"/>
            <w:szCs w:val="20"/>
          </w:rPr>
          <w:t>-</w:t>
        </w:r>
      </w:ins>
      <w:del w:id="57" w:author="Marco Rivera" w:date="2018-08-02T18:33:00Z">
        <w:r w:rsidR="00AD15AC" w:rsidRPr="00842B9B" w:rsidDel="004A1849">
          <w:rPr>
            <w:rFonts w:ascii="Times New Roman" w:hAnsi="Times New Roman" w:cs="Times New Roman"/>
            <w:sz w:val="20"/>
            <w:szCs w:val="20"/>
          </w:rPr>
          <w:delText>–</w:delText>
        </w:r>
      </w:del>
      <w:r w:rsidR="00AD15AC">
        <w:rPr>
          <w:rFonts w:ascii="Times New Roman" w:hAnsi="Times New Roman" w:cs="Times New Roman"/>
          <w:sz w:val="20"/>
          <w:szCs w:val="20"/>
        </w:rPr>
        <w:t xml:space="preserve"> </w:t>
      </w:r>
      <w:r w:rsidR="00070D8D">
        <w:rPr>
          <w:rFonts w:ascii="Times New Roman" w:hAnsi="Times New Roman" w:cs="Times New Roman"/>
          <w:sz w:val="20"/>
          <w:szCs w:val="20"/>
        </w:rPr>
        <w:t>2016</w:t>
      </w:r>
    </w:p>
    <w:p w14:paraId="61D8CCE7" w14:textId="6F561155" w:rsidR="007D31D3" w:rsidRPr="00842B9B" w:rsidRDefault="007D31D3" w:rsidP="007D31D3">
      <w:pPr>
        <w:pStyle w:val="Style1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2B9B">
        <w:rPr>
          <w:rFonts w:ascii="Times New Roman" w:hAnsi="Times New Roman" w:cs="Times New Roman"/>
          <w:sz w:val="20"/>
          <w:szCs w:val="20"/>
        </w:rPr>
        <w:t>Ques</w:t>
      </w:r>
      <w:r w:rsidR="00070D8D">
        <w:rPr>
          <w:rFonts w:ascii="Times New Roman" w:hAnsi="Times New Roman" w:cs="Times New Roman"/>
          <w:sz w:val="20"/>
          <w:szCs w:val="20"/>
        </w:rPr>
        <w:t xml:space="preserve">tbridge </w:t>
      </w:r>
      <w:r w:rsidR="00533D5D">
        <w:rPr>
          <w:rFonts w:ascii="Times New Roman" w:hAnsi="Times New Roman" w:cs="Times New Roman"/>
          <w:sz w:val="20"/>
          <w:szCs w:val="20"/>
        </w:rPr>
        <w:t>Scholar</w:t>
      </w:r>
      <w:r w:rsidR="00070D8D">
        <w:rPr>
          <w:rFonts w:ascii="Times New Roman" w:hAnsi="Times New Roman" w:cs="Times New Roman"/>
          <w:sz w:val="20"/>
          <w:szCs w:val="20"/>
        </w:rPr>
        <w:tab/>
      </w:r>
      <w:r w:rsidR="00070D8D">
        <w:rPr>
          <w:rFonts w:ascii="Times New Roman" w:hAnsi="Times New Roman" w:cs="Times New Roman"/>
          <w:sz w:val="20"/>
          <w:szCs w:val="20"/>
        </w:rPr>
        <w:tab/>
      </w:r>
      <w:r w:rsidR="00070D8D">
        <w:rPr>
          <w:rFonts w:ascii="Times New Roman" w:hAnsi="Times New Roman" w:cs="Times New Roman"/>
          <w:sz w:val="20"/>
          <w:szCs w:val="20"/>
        </w:rPr>
        <w:tab/>
      </w:r>
      <w:r w:rsidR="00070D8D">
        <w:rPr>
          <w:rFonts w:ascii="Times New Roman" w:hAnsi="Times New Roman" w:cs="Times New Roman"/>
          <w:sz w:val="20"/>
          <w:szCs w:val="20"/>
        </w:rPr>
        <w:tab/>
      </w:r>
      <w:r w:rsidR="00070D8D">
        <w:rPr>
          <w:rFonts w:ascii="Times New Roman" w:hAnsi="Times New Roman" w:cs="Times New Roman"/>
          <w:sz w:val="20"/>
          <w:szCs w:val="20"/>
        </w:rPr>
        <w:tab/>
      </w:r>
      <w:r w:rsidR="00070D8D">
        <w:rPr>
          <w:rFonts w:ascii="Times New Roman" w:hAnsi="Times New Roman" w:cs="Times New Roman"/>
          <w:sz w:val="20"/>
          <w:szCs w:val="20"/>
        </w:rPr>
        <w:tab/>
      </w:r>
      <w:r w:rsidR="00070D8D">
        <w:rPr>
          <w:rFonts w:ascii="Times New Roman" w:hAnsi="Times New Roman" w:cs="Times New Roman"/>
          <w:sz w:val="20"/>
          <w:szCs w:val="20"/>
        </w:rPr>
        <w:tab/>
      </w:r>
      <w:r w:rsidR="00391512">
        <w:rPr>
          <w:rFonts w:ascii="Times New Roman" w:hAnsi="Times New Roman" w:cs="Times New Roman"/>
          <w:sz w:val="20"/>
          <w:szCs w:val="20"/>
        </w:rPr>
        <w:tab/>
      </w:r>
      <w:r w:rsidR="00391512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533D5D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="00070D8D">
        <w:rPr>
          <w:rFonts w:ascii="Times New Roman" w:hAnsi="Times New Roman" w:cs="Times New Roman"/>
          <w:sz w:val="20"/>
          <w:szCs w:val="20"/>
        </w:rPr>
        <w:t>2016</w:t>
      </w:r>
    </w:p>
    <w:commentRangeEnd w:id="45"/>
    <w:p w14:paraId="58D94E73" w14:textId="77777777" w:rsidR="004A25B4" w:rsidRPr="00842B9B" w:rsidRDefault="00830091" w:rsidP="004A25B4">
      <w:pPr>
        <w:pStyle w:val="Style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Style w:val="CommentReference"/>
          <w:rFonts w:asciiTheme="minorHAnsi" w:hAnsiTheme="minorHAnsi" w:cstheme="minorBidi"/>
        </w:rPr>
        <w:commentReference w:id="45"/>
      </w:r>
    </w:p>
    <w:p w14:paraId="0419F87E" w14:textId="08B02F8B" w:rsidR="00912B60" w:rsidRPr="00946B00" w:rsidRDefault="00FF630B" w:rsidP="001441D8">
      <w:pPr>
        <w:pStyle w:val="Style1"/>
        <w:pBdr>
          <w:bottom w:val="single" w:sz="4" w:space="1" w:color="auto"/>
        </w:pBdr>
        <w:spacing w:after="0" w:line="24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SKILLS AND </w:t>
      </w:r>
      <w:r w:rsidR="008066B4" w:rsidRPr="00946B00">
        <w:rPr>
          <w:rFonts w:ascii="Times New Roman" w:hAnsi="Times New Roman" w:cs="Times New Roman"/>
          <w:b/>
        </w:rPr>
        <w:t>INTERESTS</w:t>
      </w:r>
    </w:p>
    <w:p w14:paraId="5FF49871" w14:textId="5F132139" w:rsidR="004103B1" w:rsidRPr="00842B9B" w:rsidRDefault="00912B60" w:rsidP="001441D8">
      <w:pPr>
        <w:pStyle w:val="Style1"/>
        <w:spacing w:after="0"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842B9B">
        <w:rPr>
          <w:rFonts w:ascii="Times New Roman" w:hAnsi="Times New Roman" w:cs="Times New Roman"/>
          <w:b/>
          <w:sz w:val="20"/>
          <w:szCs w:val="20"/>
        </w:rPr>
        <w:t>Computer:</w:t>
      </w:r>
      <w:r w:rsidRPr="00842B9B">
        <w:rPr>
          <w:rFonts w:ascii="Times New Roman" w:hAnsi="Times New Roman" w:cs="Times New Roman"/>
          <w:sz w:val="20"/>
          <w:szCs w:val="20"/>
        </w:rPr>
        <w:t xml:space="preserve"> </w:t>
      </w:r>
      <w:r w:rsidR="006A63B4" w:rsidRPr="00842B9B">
        <w:rPr>
          <w:rFonts w:ascii="Times New Roman" w:hAnsi="Times New Roman" w:cs="Times New Roman"/>
          <w:sz w:val="20"/>
          <w:szCs w:val="20"/>
        </w:rPr>
        <w:t>Python</w:t>
      </w:r>
      <w:r w:rsidR="008E70AC" w:rsidRPr="00842B9B">
        <w:rPr>
          <w:rFonts w:ascii="Times New Roman" w:hAnsi="Times New Roman" w:cs="Times New Roman"/>
          <w:sz w:val="20"/>
          <w:szCs w:val="20"/>
        </w:rPr>
        <w:t xml:space="preserve">, </w:t>
      </w:r>
      <w:r w:rsidR="008E1C18" w:rsidRPr="00842B9B">
        <w:rPr>
          <w:rFonts w:ascii="Times New Roman" w:hAnsi="Times New Roman" w:cs="Times New Roman"/>
          <w:sz w:val="20"/>
          <w:szCs w:val="20"/>
        </w:rPr>
        <w:t>Java</w:t>
      </w:r>
      <w:r w:rsidR="00791666">
        <w:rPr>
          <w:rFonts w:ascii="Times New Roman" w:hAnsi="Times New Roman" w:cs="Times New Roman"/>
          <w:sz w:val="20"/>
          <w:szCs w:val="20"/>
        </w:rPr>
        <w:t>,</w:t>
      </w:r>
      <w:ins w:id="58" w:author="Marco Rivera" w:date="2018-08-02T20:36:00Z">
        <w:r w:rsidR="0007034C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ins w:id="59" w:author="Marco Rivera" w:date="2018-08-02T20:37:00Z">
        <w:r w:rsidR="0018052E">
          <w:rPr>
            <w:rFonts w:ascii="Times New Roman" w:hAnsi="Times New Roman" w:cs="Times New Roman"/>
            <w:sz w:val="20"/>
            <w:szCs w:val="20"/>
          </w:rPr>
          <w:t xml:space="preserve">C++, </w:t>
        </w:r>
      </w:ins>
      <w:del w:id="60" w:author="Marco Rivera" w:date="2018-08-02T20:36:00Z">
        <w:r w:rsidR="00791666" w:rsidDel="00E42C07">
          <w:rPr>
            <w:rFonts w:ascii="Times New Roman" w:hAnsi="Times New Roman" w:cs="Times New Roman"/>
            <w:sz w:val="20"/>
            <w:szCs w:val="20"/>
          </w:rPr>
          <w:delText xml:space="preserve"> C++</w:delText>
        </w:r>
        <w:r w:rsidR="00A11937" w:rsidDel="00E42C07">
          <w:rPr>
            <w:rFonts w:ascii="Times New Roman" w:hAnsi="Times New Roman" w:cs="Times New Roman"/>
            <w:sz w:val="20"/>
            <w:szCs w:val="20"/>
          </w:rPr>
          <w:delText xml:space="preserve">, </w:delText>
        </w:r>
      </w:del>
      <w:r w:rsidR="00A11937">
        <w:rPr>
          <w:rFonts w:ascii="Times New Roman" w:hAnsi="Times New Roman" w:cs="Times New Roman"/>
          <w:sz w:val="20"/>
          <w:szCs w:val="20"/>
        </w:rPr>
        <w:t>STOL</w:t>
      </w:r>
      <w:r w:rsidR="006A7F5C">
        <w:rPr>
          <w:rFonts w:ascii="Times New Roman" w:hAnsi="Times New Roman" w:cs="Times New Roman"/>
          <w:sz w:val="20"/>
          <w:szCs w:val="20"/>
        </w:rPr>
        <w:t xml:space="preserve">, </w:t>
      </w:r>
      <w:ins w:id="61" w:author="Marco Rivera" w:date="2018-08-02T20:30:00Z">
        <w:r w:rsidR="00982321">
          <w:rPr>
            <w:rFonts w:ascii="Times New Roman" w:hAnsi="Times New Roman" w:cs="Times New Roman"/>
            <w:sz w:val="20"/>
            <w:szCs w:val="20"/>
          </w:rPr>
          <w:t>HTML</w:t>
        </w:r>
      </w:ins>
      <w:ins w:id="62" w:author="Marco Rivera" w:date="2018-08-02T20:36:00Z">
        <w:r w:rsidR="00E42C07">
          <w:rPr>
            <w:rFonts w:ascii="Times New Roman" w:hAnsi="Times New Roman" w:cs="Times New Roman"/>
            <w:sz w:val="20"/>
            <w:szCs w:val="20"/>
          </w:rPr>
          <w:t xml:space="preserve">, </w:t>
        </w:r>
      </w:ins>
      <w:r w:rsidR="006A7F5C">
        <w:rPr>
          <w:rFonts w:ascii="Times New Roman" w:hAnsi="Times New Roman" w:cs="Times New Roman"/>
          <w:sz w:val="20"/>
          <w:szCs w:val="20"/>
        </w:rPr>
        <w:t>Git</w:t>
      </w:r>
    </w:p>
    <w:p w14:paraId="4D9DB537" w14:textId="53E3E50F" w:rsidR="00DE6E0B" w:rsidRDefault="00912B60" w:rsidP="008F14E5">
      <w:pPr>
        <w:pStyle w:val="Style1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42B9B">
        <w:rPr>
          <w:rFonts w:ascii="Times New Roman" w:hAnsi="Times New Roman" w:cs="Times New Roman"/>
          <w:b/>
          <w:sz w:val="20"/>
          <w:szCs w:val="20"/>
        </w:rPr>
        <w:t>Language:</w:t>
      </w:r>
      <w:r w:rsidRPr="00842B9B">
        <w:rPr>
          <w:rFonts w:ascii="Times New Roman" w:hAnsi="Times New Roman" w:cs="Times New Roman"/>
          <w:sz w:val="20"/>
          <w:szCs w:val="20"/>
        </w:rPr>
        <w:t xml:space="preserve"> Fluent in </w:t>
      </w:r>
      <w:r w:rsidR="003C695D">
        <w:rPr>
          <w:rFonts w:ascii="Times New Roman" w:hAnsi="Times New Roman" w:cs="Times New Roman"/>
          <w:sz w:val="20"/>
          <w:szCs w:val="20"/>
        </w:rPr>
        <w:t>Spanish</w:t>
      </w:r>
    </w:p>
    <w:p w14:paraId="0BD020B4" w14:textId="77777777" w:rsidR="004F1C69" w:rsidDel="0017599E" w:rsidRDefault="008B5429" w:rsidP="008F14E5">
      <w:pPr>
        <w:pStyle w:val="Style1"/>
        <w:spacing w:after="0" w:line="240" w:lineRule="auto"/>
        <w:rPr>
          <w:del w:id="63" w:author="Marco Rivera" w:date="2018-08-02T20:31:00Z"/>
          <w:rFonts w:ascii="Times New Roman" w:hAnsi="Times New Roman" w:cs="Times New Roman"/>
          <w:sz w:val="20"/>
          <w:szCs w:val="20"/>
        </w:rPr>
      </w:pPr>
      <w:r w:rsidRPr="00842B9B">
        <w:rPr>
          <w:rFonts w:ascii="Times New Roman" w:hAnsi="Times New Roman" w:cs="Times New Roman"/>
          <w:b/>
          <w:sz w:val="20"/>
          <w:szCs w:val="20"/>
        </w:rPr>
        <w:t xml:space="preserve">Interests: </w:t>
      </w:r>
      <w:r w:rsidR="00FB4B34">
        <w:rPr>
          <w:rFonts w:ascii="Times New Roman" w:hAnsi="Times New Roman" w:cs="Times New Roman"/>
          <w:sz w:val="20"/>
          <w:szCs w:val="20"/>
        </w:rPr>
        <w:t xml:space="preserve">Reading, </w:t>
      </w:r>
      <w:r w:rsidR="00565036">
        <w:rPr>
          <w:rFonts w:ascii="Times New Roman" w:hAnsi="Times New Roman" w:cs="Times New Roman"/>
          <w:sz w:val="20"/>
          <w:szCs w:val="20"/>
        </w:rPr>
        <w:t xml:space="preserve">Glassblowing, Cooking, </w:t>
      </w:r>
      <w:r w:rsidR="005A4890" w:rsidRPr="00842B9B">
        <w:rPr>
          <w:rFonts w:ascii="Times New Roman" w:hAnsi="Times New Roman" w:cs="Times New Roman"/>
          <w:sz w:val="20"/>
          <w:szCs w:val="20"/>
        </w:rPr>
        <w:t>Classical Guitar</w:t>
      </w:r>
      <w:r w:rsidR="00B87B81" w:rsidRPr="00842B9B">
        <w:rPr>
          <w:rFonts w:ascii="Times New Roman" w:hAnsi="Times New Roman" w:cs="Times New Roman"/>
          <w:sz w:val="20"/>
          <w:szCs w:val="20"/>
        </w:rPr>
        <w:t>, Chess</w:t>
      </w:r>
      <w:r w:rsidR="00783E04" w:rsidRPr="00842B9B">
        <w:rPr>
          <w:rFonts w:ascii="Times New Roman" w:hAnsi="Times New Roman" w:cs="Times New Roman"/>
          <w:sz w:val="20"/>
          <w:szCs w:val="20"/>
        </w:rPr>
        <w:t xml:space="preserve">, </w:t>
      </w:r>
      <w:r w:rsidR="00206B00" w:rsidRPr="00842B9B">
        <w:rPr>
          <w:rFonts w:ascii="Times New Roman" w:hAnsi="Times New Roman" w:cs="Times New Roman"/>
          <w:sz w:val="20"/>
          <w:szCs w:val="20"/>
        </w:rPr>
        <w:t>Intramural Sports</w:t>
      </w:r>
      <w:r w:rsidR="00245E25">
        <w:rPr>
          <w:rFonts w:ascii="Times New Roman" w:hAnsi="Times New Roman" w:cs="Times New Roman"/>
          <w:sz w:val="20"/>
          <w:szCs w:val="20"/>
        </w:rPr>
        <w:t>, Calculated Risk</w:t>
      </w:r>
      <w:del w:id="64" w:author="Marco Rivera" w:date="2018-09-13T20:52:00Z">
        <w:r w:rsidR="00245E25" w:rsidDel="00D62502">
          <w:rPr>
            <w:rFonts w:ascii="Times New Roman" w:hAnsi="Times New Roman" w:cs="Times New Roman"/>
            <w:sz w:val="20"/>
            <w:szCs w:val="20"/>
          </w:rPr>
          <w:delText>s</w:delText>
        </w:r>
      </w:del>
    </w:p>
    <w:p w14:paraId="44AE4658" w14:textId="03F3AC77" w:rsidR="00657BC6" w:rsidRPr="00842B9B" w:rsidRDefault="00657BC6" w:rsidP="008F14E5">
      <w:pPr>
        <w:pStyle w:val="Style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657BC6" w:rsidRPr="00842B9B" w:rsidSect="00400170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  <w:sectPrChange w:id="65" w:author="Marco Rivera" w:date="2018-08-02T20:29:00Z">
        <w:sectPr w:rsidR="00657BC6" w:rsidRPr="00842B9B" w:rsidSect="00400170">
          <w:pgMar w:top="720" w:right="720" w:bottom="0" w:left="720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Emily Killian" w:date="2018-08-02T15:38:00Z" w:initials="EK">
    <w:p w14:paraId="7A75CCC2" w14:textId="75125D2E" w:rsidR="00A638DF" w:rsidRDefault="00A638DF">
      <w:pPr>
        <w:pStyle w:val="CommentText"/>
      </w:pPr>
      <w:r>
        <w:rPr>
          <w:rStyle w:val="CommentReference"/>
        </w:rPr>
        <w:annotationRef/>
      </w:r>
      <w:r>
        <w:t>Can add GPA if &gt;4.0/5.0</w:t>
      </w:r>
    </w:p>
  </w:comment>
  <w:comment w:id="6" w:author="Emily Killian" w:date="2018-08-02T15:39:00Z" w:initials="EK">
    <w:p w14:paraId="6346773D" w14:textId="5DDB56B8" w:rsidR="00A638DF" w:rsidRDefault="00A638DF">
      <w:pPr>
        <w:pStyle w:val="CommentText"/>
      </w:pPr>
      <w:r>
        <w:rPr>
          <w:rStyle w:val="CommentReference"/>
        </w:rPr>
        <w:annotationRef/>
      </w:r>
      <w:r>
        <w:t>Replace with ‘”analyzing”? Used review in same sentence, sounds a bit repetitive</w:t>
      </w:r>
    </w:p>
  </w:comment>
  <w:comment w:id="9" w:author="Emily Killian" w:date="2018-08-02T15:39:00Z" w:initials="EK">
    <w:p w14:paraId="21991383" w14:textId="0291BF8A" w:rsidR="00A638DF" w:rsidRDefault="00A638DF">
      <w:pPr>
        <w:pStyle w:val="CommentText"/>
      </w:pPr>
      <w:r>
        <w:rPr>
          <w:rStyle w:val="CommentReference"/>
        </w:rPr>
        <w:annotationRef/>
      </w:r>
      <w:r>
        <w:t>Did you have to present anything? Was there a final outcome to the project? If not, it’s OK (most projects last longer than the summer months anyway)</w:t>
      </w:r>
    </w:p>
  </w:comment>
  <w:comment w:id="14" w:author="Emily Killian" w:date="2018-08-02T15:40:00Z" w:initials="EK">
    <w:p w14:paraId="3D048219" w14:textId="49810979" w:rsidR="00A638DF" w:rsidRDefault="00A638DF">
      <w:pPr>
        <w:pStyle w:val="CommentText"/>
      </w:pPr>
      <w:r>
        <w:rPr>
          <w:rStyle w:val="CommentReference"/>
        </w:rPr>
        <w:annotationRef/>
      </w:r>
      <w:r>
        <w:t>Were you responsible for a certain # of caseload of students? Quantify if possible</w:t>
      </w:r>
    </w:p>
  </w:comment>
  <w:comment w:id="18" w:author="Emily Killian" w:date="2018-08-02T15:41:00Z" w:initials="EK">
    <w:p w14:paraId="5CD6E7FD" w14:textId="3A460935" w:rsidR="00A638DF" w:rsidRDefault="00A638DF">
      <w:pPr>
        <w:pStyle w:val="CommentText"/>
      </w:pPr>
      <w:r>
        <w:rPr>
          <w:rStyle w:val="CommentReference"/>
        </w:rPr>
        <w:annotationRef/>
      </w:r>
      <w:r>
        <w:t>Any specific skills gained or used for this project that you think would be helpful to showcase? i.e. any specific coding languages used, etc.</w:t>
      </w:r>
    </w:p>
  </w:comment>
  <w:comment w:id="19" w:author="Marco Rivera" w:date="2018-08-02T18:28:00Z" w:initials="MR">
    <w:p w14:paraId="173ACB40" w14:textId="45941437" w:rsidR="004A1849" w:rsidRDefault="004A1849" w:rsidP="00862DE7">
      <w:pPr>
        <w:pStyle w:val="CommentText"/>
      </w:pPr>
      <w:r>
        <w:rPr>
          <w:rStyle w:val="CommentReference"/>
        </w:rPr>
        <w:annotationRef/>
      </w:r>
    </w:p>
  </w:comment>
  <w:comment w:id="26" w:author="Emily Killian" w:date="2018-08-02T15:41:00Z" w:initials="EK">
    <w:p w14:paraId="485F9234" w14:textId="3F3F4EF0" w:rsidR="00A638DF" w:rsidRDefault="00A638DF">
      <w:pPr>
        <w:pStyle w:val="CommentText"/>
      </w:pPr>
      <w:r>
        <w:rPr>
          <w:rStyle w:val="CommentReference"/>
        </w:rPr>
        <w:annotationRef/>
      </w:r>
      <w:r>
        <w:t>Quantify # of students if possible</w:t>
      </w:r>
    </w:p>
  </w:comment>
  <w:comment w:id="31" w:author="Emily Killian" w:date="2018-08-02T15:59:00Z" w:initials="EK">
    <w:p w14:paraId="343E7F6C" w14:textId="7DFBCC3C" w:rsidR="00830091" w:rsidRDefault="00830091">
      <w:pPr>
        <w:pStyle w:val="CommentText"/>
      </w:pPr>
      <w:r>
        <w:rPr>
          <w:rStyle w:val="CommentReference"/>
        </w:rPr>
        <w:annotationRef/>
      </w:r>
      <w:r>
        <w:t>Role is “Participant”</w:t>
      </w:r>
    </w:p>
  </w:comment>
  <w:comment w:id="38" w:author="Emily Killian" w:date="2018-08-02T15:59:00Z" w:initials="EK">
    <w:p w14:paraId="10609DA3" w14:textId="71A79856" w:rsidR="00830091" w:rsidRDefault="00830091">
      <w:pPr>
        <w:pStyle w:val="CommentText"/>
      </w:pPr>
      <w:r>
        <w:rPr>
          <w:rStyle w:val="CommentReference"/>
        </w:rPr>
        <w:annotationRef/>
      </w:r>
      <w:r>
        <w:t>Weird spacing, not sure if I fixed it</w:t>
      </w:r>
    </w:p>
  </w:comment>
  <w:comment w:id="40" w:author="Emily Killian" w:date="2018-08-02T16:00:00Z" w:initials="EK">
    <w:p w14:paraId="0C903A64" w14:textId="70324758" w:rsidR="00830091" w:rsidRDefault="00830091">
      <w:pPr>
        <w:pStyle w:val="CommentText"/>
      </w:pPr>
      <w:r>
        <w:rPr>
          <w:rStyle w:val="CommentReference"/>
        </w:rPr>
        <w:annotationRef/>
      </w:r>
      <w:r>
        <w:t xml:space="preserve">What types of resources? </w:t>
      </w:r>
    </w:p>
  </w:comment>
  <w:comment w:id="41" w:author="Emily Killian" w:date="2018-08-02T16:00:00Z" w:initials="EK">
    <w:p w14:paraId="69AA6DDC" w14:textId="35C45FB8" w:rsidR="00830091" w:rsidRDefault="00830091">
      <w:pPr>
        <w:pStyle w:val="CommentText"/>
      </w:pPr>
      <w:r>
        <w:rPr>
          <w:rStyle w:val="CommentReference"/>
        </w:rPr>
        <w:annotationRef/>
      </w:r>
      <w:r>
        <w:t>Some more weird spacing</w:t>
      </w:r>
    </w:p>
  </w:comment>
  <w:comment w:id="42" w:author="Marco Rivera" w:date="2018-08-02T18:17:00Z" w:initials="MR">
    <w:p w14:paraId="39FA986B" w14:textId="5DB6110B" w:rsidR="00AF13DA" w:rsidRDefault="00AF13DA">
      <w:pPr>
        <w:pStyle w:val="CommentText"/>
      </w:pPr>
      <w:r>
        <w:rPr>
          <w:rStyle w:val="CommentReference"/>
        </w:rPr>
        <w:annotationRef/>
      </w:r>
    </w:p>
  </w:comment>
  <w:comment w:id="44" w:author="Emily Killian" w:date="2018-08-02T16:01:00Z" w:initials="EK">
    <w:p w14:paraId="4FC9E8A5" w14:textId="37C7AB98" w:rsidR="00830091" w:rsidRDefault="00830091">
      <w:pPr>
        <w:pStyle w:val="CommentText"/>
      </w:pPr>
      <w:r>
        <w:rPr>
          <w:rStyle w:val="CommentReference"/>
        </w:rPr>
        <w:annotationRef/>
      </w:r>
      <w:r>
        <w:t>You could probably get rid of this since it is an older experience, and you have showcased that you have experience working on teams</w:t>
      </w:r>
    </w:p>
  </w:comment>
  <w:comment w:id="45" w:author="Emily Killian" w:date="2018-08-02T16:01:00Z" w:initials="EK">
    <w:p w14:paraId="7156F93E" w14:textId="0F3D7698" w:rsidR="00830091" w:rsidRDefault="00830091" w:rsidP="00830091">
      <w:pPr>
        <w:pStyle w:val="CommentText"/>
        <w:tabs>
          <w:tab w:val="left" w:pos="2070"/>
        </w:tabs>
      </w:pPr>
      <w:r>
        <w:rPr>
          <w:rStyle w:val="CommentReference"/>
        </w:rPr>
        <w:annotationRef/>
      </w:r>
      <w:r>
        <w:t>Might be able to trim some of this as well…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A75CCC2" w15:done="0"/>
  <w15:commentEx w15:paraId="6346773D" w15:done="0"/>
  <w15:commentEx w15:paraId="21991383" w15:done="0"/>
  <w15:commentEx w15:paraId="3D048219" w15:done="0"/>
  <w15:commentEx w15:paraId="5CD6E7FD" w15:done="0"/>
  <w15:commentEx w15:paraId="173ACB40" w15:paraIdParent="5CD6E7FD" w15:done="0"/>
  <w15:commentEx w15:paraId="485F9234" w15:done="0"/>
  <w15:commentEx w15:paraId="343E7F6C" w15:done="0"/>
  <w15:commentEx w15:paraId="10609DA3" w15:done="0"/>
  <w15:commentEx w15:paraId="0C903A64" w15:done="0"/>
  <w15:commentEx w15:paraId="69AA6DDC" w15:done="0"/>
  <w15:commentEx w15:paraId="39FA986B" w15:paraIdParent="69AA6DDC" w15:done="0"/>
  <w15:commentEx w15:paraId="4FC9E8A5" w15:done="0"/>
  <w15:commentEx w15:paraId="7156F93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A899B" w14:textId="77777777" w:rsidR="00801F1B" w:rsidRDefault="00801F1B" w:rsidP="0090421E">
      <w:pPr>
        <w:spacing w:after="0" w:line="240" w:lineRule="auto"/>
      </w:pPr>
      <w:r>
        <w:separator/>
      </w:r>
    </w:p>
  </w:endnote>
  <w:endnote w:type="continuationSeparator" w:id="0">
    <w:p w14:paraId="483C7572" w14:textId="77777777" w:rsidR="00801F1B" w:rsidRDefault="00801F1B" w:rsidP="00904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58EDB9" w14:textId="77777777" w:rsidR="00801F1B" w:rsidRDefault="00801F1B" w:rsidP="0090421E">
      <w:pPr>
        <w:spacing w:after="0" w:line="240" w:lineRule="auto"/>
      </w:pPr>
      <w:r>
        <w:separator/>
      </w:r>
    </w:p>
  </w:footnote>
  <w:footnote w:type="continuationSeparator" w:id="0">
    <w:p w14:paraId="38D9B785" w14:textId="77777777" w:rsidR="00801F1B" w:rsidRDefault="00801F1B" w:rsidP="00904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57D63" w14:textId="1BF9A82F" w:rsidR="00DE2B9E" w:rsidRPr="0040243E" w:rsidRDefault="00DE2B9E" w:rsidP="0040243E">
    <w:pPr>
      <w:pStyle w:val="Header"/>
      <w:tabs>
        <w:tab w:val="left" w:pos="1520"/>
      </w:tabs>
      <w:jc w:val="center"/>
      <w:rPr>
        <w:rFonts w:ascii="Times New Roman" w:hAnsi="Times New Roman" w:cs="Times New Roman"/>
        <w:sz w:val="24"/>
        <w:szCs w:val="20"/>
      </w:rPr>
    </w:pPr>
    <w:r w:rsidRPr="0040243E">
      <w:rPr>
        <w:rFonts w:ascii="Times New Roman" w:hAnsi="Times New Roman" w:cs="Times New Roman"/>
        <w:b/>
        <w:sz w:val="40"/>
        <w:szCs w:val="20"/>
      </w:rPr>
      <w:t>Marco Antonio Rivera Jr.</w:t>
    </w:r>
  </w:p>
  <w:p w14:paraId="302BB02F" w14:textId="79D64DB4" w:rsidR="00DE2B9E" w:rsidRPr="0040243E" w:rsidRDefault="00B50911" w:rsidP="0040243E">
    <w:pPr>
      <w:pStyle w:val="Header"/>
      <w:tabs>
        <w:tab w:val="left" w:pos="1520"/>
      </w:tabs>
      <w:jc w:val="center"/>
      <w:rPr>
        <w:rFonts w:ascii="Times New Roman" w:hAnsi="Times New Roman" w:cs="Times New Roman"/>
        <w:sz w:val="20"/>
        <w:szCs w:val="20"/>
      </w:rPr>
    </w:pPr>
    <w:r w:rsidRPr="00B50911">
      <w:rPr>
        <w:rFonts w:ascii="Times New Roman" w:hAnsi="Times New Roman" w:cs="Times New Roman"/>
        <w:sz w:val="20"/>
        <w:szCs w:val="20"/>
      </w:rPr>
      <w:t>99 Bay State Rd</w:t>
    </w:r>
    <w:r>
      <w:rPr>
        <w:rFonts w:ascii="Times New Roman" w:hAnsi="Times New Roman" w:cs="Times New Roman"/>
        <w:b/>
        <w:sz w:val="20"/>
        <w:szCs w:val="20"/>
      </w:rPr>
      <w:t xml:space="preserve"> </w:t>
    </w:r>
    <w:r w:rsidR="00DE2B9E" w:rsidRPr="0040243E">
      <w:rPr>
        <w:rFonts w:ascii="Times New Roman" w:hAnsi="Times New Roman" w:cs="Times New Roman"/>
        <w:b/>
        <w:sz w:val="20"/>
        <w:szCs w:val="20"/>
      </w:rPr>
      <w:t xml:space="preserve">| </w:t>
    </w:r>
    <w:r w:rsidR="00DE2B9E" w:rsidRPr="0040243E">
      <w:rPr>
        <w:rFonts w:ascii="Times New Roman" w:hAnsi="Times New Roman" w:cs="Times New Roman"/>
        <w:sz w:val="20"/>
        <w:szCs w:val="20"/>
      </w:rPr>
      <w:t xml:space="preserve">Boston, MA 02215 | 956-578-8052 | </w:t>
    </w:r>
    <w:hyperlink r:id="rId1" w:history="1">
      <w:r w:rsidR="00DE2B9E" w:rsidRPr="0040243E">
        <w:rPr>
          <w:rStyle w:val="Hyperlink"/>
          <w:rFonts w:ascii="Times New Roman" w:hAnsi="Times New Roman" w:cs="Times New Roman"/>
          <w:sz w:val="20"/>
          <w:szCs w:val="20"/>
        </w:rPr>
        <w:t>marcoriv@mit.edu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4DE07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55CAB"/>
    <w:multiLevelType w:val="hybridMultilevel"/>
    <w:tmpl w:val="AECC3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6717"/>
    <w:multiLevelType w:val="hybridMultilevel"/>
    <w:tmpl w:val="6F6613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E1DF4"/>
    <w:multiLevelType w:val="hybridMultilevel"/>
    <w:tmpl w:val="7D3010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D2AE2"/>
    <w:multiLevelType w:val="hybridMultilevel"/>
    <w:tmpl w:val="B71427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54016"/>
    <w:multiLevelType w:val="hybridMultilevel"/>
    <w:tmpl w:val="BD305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BA5325"/>
    <w:multiLevelType w:val="hybridMultilevel"/>
    <w:tmpl w:val="8E70F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22BE5"/>
    <w:multiLevelType w:val="hybridMultilevel"/>
    <w:tmpl w:val="B4AEF4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847DC"/>
    <w:multiLevelType w:val="hybridMultilevel"/>
    <w:tmpl w:val="F99A1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93C85"/>
    <w:multiLevelType w:val="hybridMultilevel"/>
    <w:tmpl w:val="524CAA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B644D"/>
    <w:multiLevelType w:val="hybridMultilevel"/>
    <w:tmpl w:val="3E4681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90875"/>
    <w:multiLevelType w:val="hybridMultilevel"/>
    <w:tmpl w:val="9836B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92C6C"/>
    <w:multiLevelType w:val="hybridMultilevel"/>
    <w:tmpl w:val="CE44B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B7331F"/>
    <w:multiLevelType w:val="hybridMultilevel"/>
    <w:tmpl w:val="ED06B3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C4E55"/>
    <w:multiLevelType w:val="hybridMultilevel"/>
    <w:tmpl w:val="A096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15B5B"/>
    <w:multiLevelType w:val="hybridMultilevel"/>
    <w:tmpl w:val="FF50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506A5"/>
    <w:multiLevelType w:val="hybridMultilevel"/>
    <w:tmpl w:val="29D88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C7B73"/>
    <w:multiLevelType w:val="hybridMultilevel"/>
    <w:tmpl w:val="75A2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806B8"/>
    <w:multiLevelType w:val="hybridMultilevel"/>
    <w:tmpl w:val="66D43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4E1142"/>
    <w:multiLevelType w:val="hybridMultilevel"/>
    <w:tmpl w:val="933C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3450E5"/>
    <w:multiLevelType w:val="hybridMultilevel"/>
    <w:tmpl w:val="4800BC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24481"/>
    <w:multiLevelType w:val="hybridMultilevel"/>
    <w:tmpl w:val="F4E834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7"/>
  </w:num>
  <w:num w:numId="4">
    <w:abstractNumId w:val="5"/>
  </w:num>
  <w:num w:numId="5">
    <w:abstractNumId w:val="14"/>
  </w:num>
  <w:num w:numId="6">
    <w:abstractNumId w:val="15"/>
  </w:num>
  <w:num w:numId="7">
    <w:abstractNumId w:val="6"/>
  </w:num>
  <w:num w:numId="8">
    <w:abstractNumId w:val="11"/>
  </w:num>
  <w:num w:numId="9">
    <w:abstractNumId w:val="16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7"/>
  </w:num>
  <w:num w:numId="15">
    <w:abstractNumId w:val="18"/>
  </w:num>
  <w:num w:numId="16">
    <w:abstractNumId w:val="21"/>
  </w:num>
  <w:num w:numId="17">
    <w:abstractNumId w:val="12"/>
  </w:num>
  <w:num w:numId="18">
    <w:abstractNumId w:val="3"/>
  </w:num>
  <w:num w:numId="19">
    <w:abstractNumId w:val="4"/>
  </w:num>
  <w:num w:numId="20">
    <w:abstractNumId w:val="10"/>
  </w:num>
  <w:num w:numId="21">
    <w:abstractNumId w:val="9"/>
  </w:num>
  <w:num w:numId="22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mily Killian">
    <w15:presenceInfo w15:providerId="None" w15:userId="Emily Killian"/>
  </w15:person>
  <w15:person w15:author="Marco Rivera">
    <w15:presenceInfo w15:providerId="Windows Live" w15:userId="2eeaf40adbcf02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21E"/>
    <w:rsid w:val="000008AE"/>
    <w:rsid w:val="00000B81"/>
    <w:rsid w:val="0000463D"/>
    <w:rsid w:val="00006018"/>
    <w:rsid w:val="00011C07"/>
    <w:rsid w:val="000120A5"/>
    <w:rsid w:val="00012E3B"/>
    <w:rsid w:val="000138A7"/>
    <w:rsid w:val="00016ACC"/>
    <w:rsid w:val="000218B8"/>
    <w:rsid w:val="00022334"/>
    <w:rsid w:val="000262C1"/>
    <w:rsid w:val="00026741"/>
    <w:rsid w:val="000435A2"/>
    <w:rsid w:val="00055E00"/>
    <w:rsid w:val="00062556"/>
    <w:rsid w:val="000660C9"/>
    <w:rsid w:val="00067D2F"/>
    <w:rsid w:val="0007034C"/>
    <w:rsid w:val="00070D8D"/>
    <w:rsid w:val="00071864"/>
    <w:rsid w:val="000740CD"/>
    <w:rsid w:val="00093FEF"/>
    <w:rsid w:val="00094AD8"/>
    <w:rsid w:val="00096754"/>
    <w:rsid w:val="00097372"/>
    <w:rsid w:val="000A4162"/>
    <w:rsid w:val="000A5379"/>
    <w:rsid w:val="000A749A"/>
    <w:rsid w:val="000A792E"/>
    <w:rsid w:val="000C0DAF"/>
    <w:rsid w:val="000C3F75"/>
    <w:rsid w:val="000C5FD9"/>
    <w:rsid w:val="000D13EE"/>
    <w:rsid w:val="000D516A"/>
    <w:rsid w:val="000E042F"/>
    <w:rsid w:val="000E472E"/>
    <w:rsid w:val="000F024E"/>
    <w:rsid w:val="000F6A42"/>
    <w:rsid w:val="000F724A"/>
    <w:rsid w:val="00100425"/>
    <w:rsid w:val="001019DD"/>
    <w:rsid w:val="00101FE6"/>
    <w:rsid w:val="00106E9F"/>
    <w:rsid w:val="00111985"/>
    <w:rsid w:val="00115EB8"/>
    <w:rsid w:val="00116384"/>
    <w:rsid w:val="00125799"/>
    <w:rsid w:val="00131039"/>
    <w:rsid w:val="00141209"/>
    <w:rsid w:val="00141E1B"/>
    <w:rsid w:val="001441D8"/>
    <w:rsid w:val="00145115"/>
    <w:rsid w:val="001515AB"/>
    <w:rsid w:val="00157EA0"/>
    <w:rsid w:val="001633C9"/>
    <w:rsid w:val="0017049F"/>
    <w:rsid w:val="00174254"/>
    <w:rsid w:val="0017599E"/>
    <w:rsid w:val="00175BBA"/>
    <w:rsid w:val="00176798"/>
    <w:rsid w:val="00176DD0"/>
    <w:rsid w:val="0018052E"/>
    <w:rsid w:val="001847BA"/>
    <w:rsid w:val="00184F8C"/>
    <w:rsid w:val="0018521D"/>
    <w:rsid w:val="00187692"/>
    <w:rsid w:val="00192170"/>
    <w:rsid w:val="00194A67"/>
    <w:rsid w:val="001A4E92"/>
    <w:rsid w:val="001A7CB4"/>
    <w:rsid w:val="001B5E4A"/>
    <w:rsid w:val="001B7EEC"/>
    <w:rsid w:val="001C25FA"/>
    <w:rsid w:val="001C2896"/>
    <w:rsid w:val="001C5252"/>
    <w:rsid w:val="001D18AD"/>
    <w:rsid w:val="001D4A31"/>
    <w:rsid w:val="001E1239"/>
    <w:rsid w:val="001E3781"/>
    <w:rsid w:val="001E7F98"/>
    <w:rsid w:val="001F1973"/>
    <w:rsid w:val="001F3A66"/>
    <w:rsid w:val="001F5AFA"/>
    <w:rsid w:val="002059B8"/>
    <w:rsid w:val="00206B00"/>
    <w:rsid w:val="00214E73"/>
    <w:rsid w:val="00220995"/>
    <w:rsid w:val="0022102D"/>
    <w:rsid w:val="0022223A"/>
    <w:rsid w:val="0023123D"/>
    <w:rsid w:val="00236170"/>
    <w:rsid w:val="00245E25"/>
    <w:rsid w:val="002538F4"/>
    <w:rsid w:val="00256127"/>
    <w:rsid w:val="002578CA"/>
    <w:rsid w:val="002705F4"/>
    <w:rsid w:val="0027153A"/>
    <w:rsid w:val="00272339"/>
    <w:rsid w:val="002732B5"/>
    <w:rsid w:val="0027365E"/>
    <w:rsid w:val="00274E35"/>
    <w:rsid w:val="00282E38"/>
    <w:rsid w:val="002831E1"/>
    <w:rsid w:val="00286A17"/>
    <w:rsid w:val="0029281E"/>
    <w:rsid w:val="00295115"/>
    <w:rsid w:val="00295C65"/>
    <w:rsid w:val="002A2E77"/>
    <w:rsid w:val="002A5EC8"/>
    <w:rsid w:val="002A60F7"/>
    <w:rsid w:val="002B05D8"/>
    <w:rsid w:val="002B19D8"/>
    <w:rsid w:val="002C0278"/>
    <w:rsid w:val="002C035C"/>
    <w:rsid w:val="002C1070"/>
    <w:rsid w:val="002D097A"/>
    <w:rsid w:val="002D0C8F"/>
    <w:rsid w:val="002D16F6"/>
    <w:rsid w:val="002D2A45"/>
    <w:rsid w:val="002D3334"/>
    <w:rsid w:val="002D3F5C"/>
    <w:rsid w:val="002D4020"/>
    <w:rsid w:val="002D59D6"/>
    <w:rsid w:val="002E123D"/>
    <w:rsid w:val="002E40FC"/>
    <w:rsid w:val="002E4A98"/>
    <w:rsid w:val="002F3244"/>
    <w:rsid w:val="002F4D73"/>
    <w:rsid w:val="002F4E79"/>
    <w:rsid w:val="002F60CB"/>
    <w:rsid w:val="002F6B14"/>
    <w:rsid w:val="003019CA"/>
    <w:rsid w:val="0030333F"/>
    <w:rsid w:val="0030674A"/>
    <w:rsid w:val="003107F5"/>
    <w:rsid w:val="00311BDC"/>
    <w:rsid w:val="00320CA8"/>
    <w:rsid w:val="003223E2"/>
    <w:rsid w:val="0033642D"/>
    <w:rsid w:val="00336739"/>
    <w:rsid w:val="00347020"/>
    <w:rsid w:val="003472D9"/>
    <w:rsid w:val="00351CD6"/>
    <w:rsid w:val="00354BF5"/>
    <w:rsid w:val="00361740"/>
    <w:rsid w:val="003626A5"/>
    <w:rsid w:val="003630C8"/>
    <w:rsid w:val="003708E0"/>
    <w:rsid w:val="0037487C"/>
    <w:rsid w:val="00375694"/>
    <w:rsid w:val="00382353"/>
    <w:rsid w:val="003832B3"/>
    <w:rsid w:val="0038399F"/>
    <w:rsid w:val="00391512"/>
    <w:rsid w:val="0039265C"/>
    <w:rsid w:val="003957EF"/>
    <w:rsid w:val="003A026B"/>
    <w:rsid w:val="003B4A19"/>
    <w:rsid w:val="003B5EA8"/>
    <w:rsid w:val="003B6ED5"/>
    <w:rsid w:val="003C0FA9"/>
    <w:rsid w:val="003C105E"/>
    <w:rsid w:val="003C3229"/>
    <w:rsid w:val="003C695D"/>
    <w:rsid w:val="003D399B"/>
    <w:rsid w:val="003D65FB"/>
    <w:rsid w:val="003F0C6C"/>
    <w:rsid w:val="003F109A"/>
    <w:rsid w:val="003F54B9"/>
    <w:rsid w:val="003F6703"/>
    <w:rsid w:val="00400170"/>
    <w:rsid w:val="004014F8"/>
    <w:rsid w:val="0040243E"/>
    <w:rsid w:val="00405CAA"/>
    <w:rsid w:val="004103B1"/>
    <w:rsid w:val="00413822"/>
    <w:rsid w:val="00420446"/>
    <w:rsid w:val="00423390"/>
    <w:rsid w:val="0042665A"/>
    <w:rsid w:val="0043108B"/>
    <w:rsid w:val="0043266E"/>
    <w:rsid w:val="004418CE"/>
    <w:rsid w:val="004419AC"/>
    <w:rsid w:val="00445346"/>
    <w:rsid w:val="00447DC6"/>
    <w:rsid w:val="004609AB"/>
    <w:rsid w:val="00461502"/>
    <w:rsid w:val="004708D2"/>
    <w:rsid w:val="004717B2"/>
    <w:rsid w:val="00473C86"/>
    <w:rsid w:val="00473D3F"/>
    <w:rsid w:val="00476D15"/>
    <w:rsid w:val="004840C9"/>
    <w:rsid w:val="00491BC0"/>
    <w:rsid w:val="00495CED"/>
    <w:rsid w:val="004A15C4"/>
    <w:rsid w:val="004A1849"/>
    <w:rsid w:val="004A25B4"/>
    <w:rsid w:val="004A653A"/>
    <w:rsid w:val="004B57FE"/>
    <w:rsid w:val="004B60AE"/>
    <w:rsid w:val="004C2313"/>
    <w:rsid w:val="004C3232"/>
    <w:rsid w:val="004C4A9F"/>
    <w:rsid w:val="004C4AE1"/>
    <w:rsid w:val="004C5239"/>
    <w:rsid w:val="004C6A16"/>
    <w:rsid w:val="004C7FD3"/>
    <w:rsid w:val="004D1C0D"/>
    <w:rsid w:val="004D3D7D"/>
    <w:rsid w:val="004D451B"/>
    <w:rsid w:val="004D7E69"/>
    <w:rsid w:val="004E2437"/>
    <w:rsid w:val="004E4976"/>
    <w:rsid w:val="004E6F29"/>
    <w:rsid w:val="004F0548"/>
    <w:rsid w:val="004F1C69"/>
    <w:rsid w:val="00500CC0"/>
    <w:rsid w:val="00500D5C"/>
    <w:rsid w:val="00504DE2"/>
    <w:rsid w:val="00505619"/>
    <w:rsid w:val="00515D52"/>
    <w:rsid w:val="00517992"/>
    <w:rsid w:val="005223D4"/>
    <w:rsid w:val="00526CC6"/>
    <w:rsid w:val="005329E7"/>
    <w:rsid w:val="005332ED"/>
    <w:rsid w:val="00533D5D"/>
    <w:rsid w:val="005351B2"/>
    <w:rsid w:val="005373BB"/>
    <w:rsid w:val="0054225C"/>
    <w:rsid w:val="005543CE"/>
    <w:rsid w:val="00564AB6"/>
    <w:rsid w:val="00565036"/>
    <w:rsid w:val="00565DFB"/>
    <w:rsid w:val="00566AAB"/>
    <w:rsid w:val="00574C67"/>
    <w:rsid w:val="00576207"/>
    <w:rsid w:val="00582F75"/>
    <w:rsid w:val="00585F3C"/>
    <w:rsid w:val="005912DA"/>
    <w:rsid w:val="00592D2F"/>
    <w:rsid w:val="005957F1"/>
    <w:rsid w:val="005A34EF"/>
    <w:rsid w:val="005A4890"/>
    <w:rsid w:val="005A671D"/>
    <w:rsid w:val="005B0965"/>
    <w:rsid w:val="005B0E77"/>
    <w:rsid w:val="005B5464"/>
    <w:rsid w:val="005C045A"/>
    <w:rsid w:val="005C7564"/>
    <w:rsid w:val="005E5341"/>
    <w:rsid w:val="005F521A"/>
    <w:rsid w:val="0060404E"/>
    <w:rsid w:val="00607A12"/>
    <w:rsid w:val="00611522"/>
    <w:rsid w:val="006161E7"/>
    <w:rsid w:val="00621BAC"/>
    <w:rsid w:val="006251DD"/>
    <w:rsid w:val="006366E1"/>
    <w:rsid w:val="00637BA8"/>
    <w:rsid w:val="00644DF6"/>
    <w:rsid w:val="006520DE"/>
    <w:rsid w:val="00657BC6"/>
    <w:rsid w:val="0066472C"/>
    <w:rsid w:val="00670049"/>
    <w:rsid w:val="00674F9C"/>
    <w:rsid w:val="00675492"/>
    <w:rsid w:val="00677EA3"/>
    <w:rsid w:val="00680910"/>
    <w:rsid w:val="00683AFE"/>
    <w:rsid w:val="00685971"/>
    <w:rsid w:val="00690E49"/>
    <w:rsid w:val="0069109E"/>
    <w:rsid w:val="00695356"/>
    <w:rsid w:val="006A2D6A"/>
    <w:rsid w:val="006A4683"/>
    <w:rsid w:val="006A63B4"/>
    <w:rsid w:val="006A7F5C"/>
    <w:rsid w:val="006B27FA"/>
    <w:rsid w:val="006D3C7E"/>
    <w:rsid w:val="006E1097"/>
    <w:rsid w:val="006E257C"/>
    <w:rsid w:val="006E559C"/>
    <w:rsid w:val="006E6CAD"/>
    <w:rsid w:val="006E7794"/>
    <w:rsid w:val="006F5105"/>
    <w:rsid w:val="006F535A"/>
    <w:rsid w:val="00700017"/>
    <w:rsid w:val="0070016C"/>
    <w:rsid w:val="00701946"/>
    <w:rsid w:val="007105B1"/>
    <w:rsid w:val="00711B5F"/>
    <w:rsid w:val="0071513B"/>
    <w:rsid w:val="007330DC"/>
    <w:rsid w:val="00734871"/>
    <w:rsid w:val="00746345"/>
    <w:rsid w:val="00747CF7"/>
    <w:rsid w:val="0075202E"/>
    <w:rsid w:val="007568AE"/>
    <w:rsid w:val="00757F7A"/>
    <w:rsid w:val="00772C5D"/>
    <w:rsid w:val="007762BC"/>
    <w:rsid w:val="00783E04"/>
    <w:rsid w:val="00791666"/>
    <w:rsid w:val="007919A3"/>
    <w:rsid w:val="007921F6"/>
    <w:rsid w:val="007943AB"/>
    <w:rsid w:val="00794A55"/>
    <w:rsid w:val="007A036F"/>
    <w:rsid w:val="007A3F8B"/>
    <w:rsid w:val="007A501B"/>
    <w:rsid w:val="007B0B34"/>
    <w:rsid w:val="007B64F9"/>
    <w:rsid w:val="007C06EF"/>
    <w:rsid w:val="007C6F4B"/>
    <w:rsid w:val="007D31D3"/>
    <w:rsid w:val="007E28E4"/>
    <w:rsid w:val="007E656E"/>
    <w:rsid w:val="007E72FA"/>
    <w:rsid w:val="007E7D33"/>
    <w:rsid w:val="007F0A57"/>
    <w:rsid w:val="007F20CD"/>
    <w:rsid w:val="007F26E8"/>
    <w:rsid w:val="007F6696"/>
    <w:rsid w:val="00801F1B"/>
    <w:rsid w:val="008028D8"/>
    <w:rsid w:val="00803C9D"/>
    <w:rsid w:val="00805DE0"/>
    <w:rsid w:val="00806579"/>
    <w:rsid w:val="008066B4"/>
    <w:rsid w:val="008151C0"/>
    <w:rsid w:val="00821451"/>
    <w:rsid w:val="00825A8A"/>
    <w:rsid w:val="00830091"/>
    <w:rsid w:val="00832901"/>
    <w:rsid w:val="00832CEC"/>
    <w:rsid w:val="0083417F"/>
    <w:rsid w:val="00835E5D"/>
    <w:rsid w:val="008363D2"/>
    <w:rsid w:val="0083764E"/>
    <w:rsid w:val="00840284"/>
    <w:rsid w:val="0084220B"/>
    <w:rsid w:val="00842B9B"/>
    <w:rsid w:val="00844E0E"/>
    <w:rsid w:val="00845C58"/>
    <w:rsid w:val="00853B63"/>
    <w:rsid w:val="0085666E"/>
    <w:rsid w:val="00860EDF"/>
    <w:rsid w:val="008624FA"/>
    <w:rsid w:val="00862DE7"/>
    <w:rsid w:val="0087060F"/>
    <w:rsid w:val="00873364"/>
    <w:rsid w:val="00877CDA"/>
    <w:rsid w:val="00880B95"/>
    <w:rsid w:val="008815CC"/>
    <w:rsid w:val="00883F81"/>
    <w:rsid w:val="0088462C"/>
    <w:rsid w:val="00885748"/>
    <w:rsid w:val="00891C13"/>
    <w:rsid w:val="0089572B"/>
    <w:rsid w:val="008A2CF1"/>
    <w:rsid w:val="008B4D59"/>
    <w:rsid w:val="008B5429"/>
    <w:rsid w:val="008C0795"/>
    <w:rsid w:val="008C6607"/>
    <w:rsid w:val="008C6DF6"/>
    <w:rsid w:val="008C7C3E"/>
    <w:rsid w:val="008D0716"/>
    <w:rsid w:val="008E1C18"/>
    <w:rsid w:val="008E54DB"/>
    <w:rsid w:val="008E70AC"/>
    <w:rsid w:val="008F14E5"/>
    <w:rsid w:val="008F2B36"/>
    <w:rsid w:val="008F39C0"/>
    <w:rsid w:val="00900270"/>
    <w:rsid w:val="00901297"/>
    <w:rsid w:val="00901594"/>
    <w:rsid w:val="0090421E"/>
    <w:rsid w:val="00907EF1"/>
    <w:rsid w:val="00912B60"/>
    <w:rsid w:val="00913D31"/>
    <w:rsid w:val="009173A2"/>
    <w:rsid w:val="00920B9C"/>
    <w:rsid w:val="00920E14"/>
    <w:rsid w:val="00921BE0"/>
    <w:rsid w:val="00924971"/>
    <w:rsid w:val="0092571D"/>
    <w:rsid w:val="00927E5B"/>
    <w:rsid w:val="00936177"/>
    <w:rsid w:val="009422AB"/>
    <w:rsid w:val="00944F48"/>
    <w:rsid w:val="00945833"/>
    <w:rsid w:val="00946B00"/>
    <w:rsid w:val="00960B0A"/>
    <w:rsid w:val="0096232E"/>
    <w:rsid w:val="00963554"/>
    <w:rsid w:val="00966866"/>
    <w:rsid w:val="00981D0B"/>
    <w:rsid w:val="00982321"/>
    <w:rsid w:val="00982F5F"/>
    <w:rsid w:val="00983CD9"/>
    <w:rsid w:val="00983EA1"/>
    <w:rsid w:val="009848E4"/>
    <w:rsid w:val="009A4DA6"/>
    <w:rsid w:val="009B2453"/>
    <w:rsid w:val="009B47B9"/>
    <w:rsid w:val="009C0C54"/>
    <w:rsid w:val="009C2CA2"/>
    <w:rsid w:val="009C6FE4"/>
    <w:rsid w:val="009C7CFF"/>
    <w:rsid w:val="009D2521"/>
    <w:rsid w:val="009D75DF"/>
    <w:rsid w:val="009D7CD4"/>
    <w:rsid w:val="009E2F1B"/>
    <w:rsid w:val="009E3B80"/>
    <w:rsid w:val="009F3FC2"/>
    <w:rsid w:val="00A03FDC"/>
    <w:rsid w:val="00A11937"/>
    <w:rsid w:val="00A13A62"/>
    <w:rsid w:val="00A36893"/>
    <w:rsid w:val="00A4164C"/>
    <w:rsid w:val="00A44B2C"/>
    <w:rsid w:val="00A5008B"/>
    <w:rsid w:val="00A50D1C"/>
    <w:rsid w:val="00A51ECA"/>
    <w:rsid w:val="00A53794"/>
    <w:rsid w:val="00A60966"/>
    <w:rsid w:val="00A638DF"/>
    <w:rsid w:val="00A63A5F"/>
    <w:rsid w:val="00A65FD5"/>
    <w:rsid w:val="00A66997"/>
    <w:rsid w:val="00A66F9C"/>
    <w:rsid w:val="00A7195F"/>
    <w:rsid w:val="00A74B43"/>
    <w:rsid w:val="00A80B4E"/>
    <w:rsid w:val="00A82803"/>
    <w:rsid w:val="00A846EA"/>
    <w:rsid w:val="00A8644C"/>
    <w:rsid w:val="00A9169C"/>
    <w:rsid w:val="00AB3A39"/>
    <w:rsid w:val="00AB5233"/>
    <w:rsid w:val="00AB713F"/>
    <w:rsid w:val="00AC04F5"/>
    <w:rsid w:val="00AC2871"/>
    <w:rsid w:val="00AC4559"/>
    <w:rsid w:val="00AC513B"/>
    <w:rsid w:val="00AC62C2"/>
    <w:rsid w:val="00AD053B"/>
    <w:rsid w:val="00AD15AC"/>
    <w:rsid w:val="00AD2B5B"/>
    <w:rsid w:val="00AD7B9E"/>
    <w:rsid w:val="00AE1F86"/>
    <w:rsid w:val="00AF13DA"/>
    <w:rsid w:val="00AF4AC7"/>
    <w:rsid w:val="00B00C58"/>
    <w:rsid w:val="00B01C94"/>
    <w:rsid w:val="00B02BE0"/>
    <w:rsid w:val="00B0419E"/>
    <w:rsid w:val="00B049AC"/>
    <w:rsid w:val="00B104AC"/>
    <w:rsid w:val="00B1094F"/>
    <w:rsid w:val="00B2235D"/>
    <w:rsid w:val="00B2771F"/>
    <w:rsid w:val="00B27BCB"/>
    <w:rsid w:val="00B34601"/>
    <w:rsid w:val="00B44B27"/>
    <w:rsid w:val="00B50911"/>
    <w:rsid w:val="00B52B05"/>
    <w:rsid w:val="00B57462"/>
    <w:rsid w:val="00B747A6"/>
    <w:rsid w:val="00B834A6"/>
    <w:rsid w:val="00B87B81"/>
    <w:rsid w:val="00BA083F"/>
    <w:rsid w:val="00BB19B9"/>
    <w:rsid w:val="00BB1D56"/>
    <w:rsid w:val="00BB2AD1"/>
    <w:rsid w:val="00BB6E2C"/>
    <w:rsid w:val="00BD2197"/>
    <w:rsid w:val="00BD492A"/>
    <w:rsid w:val="00BD4C8A"/>
    <w:rsid w:val="00BD5F27"/>
    <w:rsid w:val="00BD698C"/>
    <w:rsid w:val="00BE0320"/>
    <w:rsid w:val="00BE2D47"/>
    <w:rsid w:val="00BE53C2"/>
    <w:rsid w:val="00BE679A"/>
    <w:rsid w:val="00BE7794"/>
    <w:rsid w:val="00BF0181"/>
    <w:rsid w:val="00BF067E"/>
    <w:rsid w:val="00BF1137"/>
    <w:rsid w:val="00BF2F9A"/>
    <w:rsid w:val="00BF4B11"/>
    <w:rsid w:val="00BF4D1F"/>
    <w:rsid w:val="00C01A6D"/>
    <w:rsid w:val="00C10778"/>
    <w:rsid w:val="00C1199B"/>
    <w:rsid w:val="00C15AE0"/>
    <w:rsid w:val="00C16A98"/>
    <w:rsid w:val="00C25859"/>
    <w:rsid w:val="00C275E3"/>
    <w:rsid w:val="00C35A55"/>
    <w:rsid w:val="00C36C7F"/>
    <w:rsid w:val="00C422CD"/>
    <w:rsid w:val="00C46BA7"/>
    <w:rsid w:val="00C5282B"/>
    <w:rsid w:val="00C615F2"/>
    <w:rsid w:val="00C620C6"/>
    <w:rsid w:val="00C62CB2"/>
    <w:rsid w:val="00C67AA5"/>
    <w:rsid w:val="00C7022A"/>
    <w:rsid w:val="00C74229"/>
    <w:rsid w:val="00C753BE"/>
    <w:rsid w:val="00C77E32"/>
    <w:rsid w:val="00C800D3"/>
    <w:rsid w:val="00C8043C"/>
    <w:rsid w:val="00C804EA"/>
    <w:rsid w:val="00C822C0"/>
    <w:rsid w:val="00C96EC0"/>
    <w:rsid w:val="00CA0968"/>
    <w:rsid w:val="00CA6B4C"/>
    <w:rsid w:val="00CA7972"/>
    <w:rsid w:val="00CB7E60"/>
    <w:rsid w:val="00CC4AE7"/>
    <w:rsid w:val="00CC7960"/>
    <w:rsid w:val="00CC7E6E"/>
    <w:rsid w:val="00CD6800"/>
    <w:rsid w:val="00CE248E"/>
    <w:rsid w:val="00CE2D17"/>
    <w:rsid w:val="00CE425B"/>
    <w:rsid w:val="00CE5748"/>
    <w:rsid w:val="00CF242B"/>
    <w:rsid w:val="00CF3448"/>
    <w:rsid w:val="00CF441D"/>
    <w:rsid w:val="00D02868"/>
    <w:rsid w:val="00D0597B"/>
    <w:rsid w:val="00D05F8D"/>
    <w:rsid w:val="00D15CFB"/>
    <w:rsid w:val="00D17492"/>
    <w:rsid w:val="00D17C5D"/>
    <w:rsid w:val="00D17F4C"/>
    <w:rsid w:val="00D225E6"/>
    <w:rsid w:val="00D24290"/>
    <w:rsid w:val="00D371B5"/>
    <w:rsid w:val="00D44FEE"/>
    <w:rsid w:val="00D470D6"/>
    <w:rsid w:val="00D51C3D"/>
    <w:rsid w:val="00D5212C"/>
    <w:rsid w:val="00D61AA6"/>
    <w:rsid w:val="00D62502"/>
    <w:rsid w:val="00D7432D"/>
    <w:rsid w:val="00D76C5A"/>
    <w:rsid w:val="00D773A1"/>
    <w:rsid w:val="00D823BD"/>
    <w:rsid w:val="00D8640A"/>
    <w:rsid w:val="00D91C4A"/>
    <w:rsid w:val="00D92D28"/>
    <w:rsid w:val="00D94B12"/>
    <w:rsid w:val="00DA14FC"/>
    <w:rsid w:val="00DA22C2"/>
    <w:rsid w:val="00DC0D9E"/>
    <w:rsid w:val="00DC1F4E"/>
    <w:rsid w:val="00DE0341"/>
    <w:rsid w:val="00DE0764"/>
    <w:rsid w:val="00DE120E"/>
    <w:rsid w:val="00DE1FE6"/>
    <w:rsid w:val="00DE2B9E"/>
    <w:rsid w:val="00DE6E0B"/>
    <w:rsid w:val="00DF54F8"/>
    <w:rsid w:val="00E0159C"/>
    <w:rsid w:val="00E077DB"/>
    <w:rsid w:val="00E10441"/>
    <w:rsid w:val="00E24D1D"/>
    <w:rsid w:val="00E27A9C"/>
    <w:rsid w:val="00E31628"/>
    <w:rsid w:val="00E36007"/>
    <w:rsid w:val="00E36AB5"/>
    <w:rsid w:val="00E4098E"/>
    <w:rsid w:val="00E418C0"/>
    <w:rsid w:val="00E42658"/>
    <w:rsid w:val="00E42C07"/>
    <w:rsid w:val="00E435CE"/>
    <w:rsid w:val="00E45928"/>
    <w:rsid w:val="00E47BF6"/>
    <w:rsid w:val="00E50E6D"/>
    <w:rsid w:val="00E54CA6"/>
    <w:rsid w:val="00E57216"/>
    <w:rsid w:val="00E575F1"/>
    <w:rsid w:val="00E633E3"/>
    <w:rsid w:val="00E638BF"/>
    <w:rsid w:val="00E63B01"/>
    <w:rsid w:val="00E64ACB"/>
    <w:rsid w:val="00E65F92"/>
    <w:rsid w:val="00E77B1D"/>
    <w:rsid w:val="00E80E94"/>
    <w:rsid w:val="00E82FD5"/>
    <w:rsid w:val="00E83065"/>
    <w:rsid w:val="00E8778F"/>
    <w:rsid w:val="00E912B1"/>
    <w:rsid w:val="00E95ED1"/>
    <w:rsid w:val="00EA5852"/>
    <w:rsid w:val="00EA737D"/>
    <w:rsid w:val="00EB6AFC"/>
    <w:rsid w:val="00EB6F62"/>
    <w:rsid w:val="00EC5F75"/>
    <w:rsid w:val="00ED1283"/>
    <w:rsid w:val="00ED46DB"/>
    <w:rsid w:val="00EE61DC"/>
    <w:rsid w:val="00EF64B7"/>
    <w:rsid w:val="00F01A62"/>
    <w:rsid w:val="00F02FB0"/>
    <w:rsid w:val="00F05616"/>
    <w:rsid w:val="00F06333"/>
    <w:rsid w:val="00F26722"/>
    <w:rsid w:val="00F3050C"/>
    <w:rsid w:val="00F31933"/>
    <w:rsid w:val="00F33CBD"/>
    <w:rsid w:val="00F35C15"/>
    <w:rsid w:val="00F364DA"/>
    <w:rsid w:val="00F400C2"/>
    <w:rsid w:val="00F45B49"/>
    <w:rsid w:val="00F468C7"/>
    <w:rsid w:val="00F562C9"/>
    <w:rsid w:val="00F732DA"/>
    <w:rsid w:val="00F8577C"/>
    <w:rsid w:val="00F916C4"/>
    <w:rsid w:val="00F94873"/>
    <w:rsid w:val="00F96860"/>
    <w:rsid w:val="00FB4B34"/>
    <w:rsid w:val="00FB76C4"/>
    <w:rsid w:val="00FC05E3"/>
    <w:rsid w:val="00FC1845"/>
    <w:rsid w:val="00FC4C58"/>
    <w:rsid w:val="00FC7CF2"/>
    <w:rsid w:val="00FC7DBC"/>
    <w:rsid w:val="00FD1251"/>
    <w:rsid w:val="00FD3ADE"/>
    <w:rsid w:val="00FE4874"/>
    <w:rsid w:val="00FF0E3C"/>
    <w:rsid w:val="00FF0FED"/>
    <w:rsid w:val="00FF2B09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9F1DD"/>
  <w15:chartTrackingRefBased/>
  <w15:docId w15:val="{0A06FA47-5C65-41E9-9224-A3820834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21E"/>
  </w:style>
  <w:style w:type="paragraph" w:styleId="Footer">
    <w:name w:val="footer"/>
    <w:basedOn w:val="Normal"/>
    <w:link w:val="FooterChar"/>
    <w:uiPriority w:val="99"/>
    <w:unhideWhenUsed/>
    <w:rsid w:val="00904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21E"/>
  </w:style>
  <w:style w:type="paragraph" w:customStyle="1" w:styleId="Style1">
    <w:name w:val="Style1"/>
    <w:basedOn w:val="Normal"/>
    <w:link w:val="Style1Char"/>
    <w:qFormat/>
    <w:rsid w:val="0090421E"/>
    <w:rPr>
      <w:rFonts w:ascii="Arial" w:hAnsi="Arial" w:cs="Arial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90421E"/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3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3D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66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665A"/>
    <w:rPr>
      <w:color w:val="808080"/>
      <w:shd w:val="clear" w:color="auto" w:fill="E6E6E6"/>
    </w:rPr>
  </w:style>
  <w:style w:type="paragraph" w:styleId="ListBullet">
    <w:name w:val="List Bullet"/>
    <w:basedOn w:val="Normal"/>
    <w:uiPriority w:val="99"/>
    <w:unhideWhenUsed/>
    <w:rsid w:val="00FC05E3"/>
    <w:pPr>
      <w:numPr>
        <w:numId w:val="12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20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4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441D8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274E3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rcoriv@m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C2B29-5842-4C3C-BEDA-8B7B8F2DC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Rivera</dc:creator>
  <cp:keywords/>
  <dc:description/>
  <cp:lastModifiedBy>Marco Rivera</cp:lastModifiedBy>
  <cp:revision>12</cp:revision>
  <cp:lastPrinted>2018-08-03T00:57:00Z</cp:lastPrinted>
  <dcterms:created xsi:type="dcterms:W3CDTF">2018-08-03T00:58:00Z</dcterms:created>
  <dcterms:modified xsi:type="dcterms:W3CDTF">2018-09-25T21:42:00Z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1583259994</vt:i4>
  </property>
</Properties>
</file>